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AF8" w:rsidRPr="00F227EA" w:rsidRDefault="00E14AF8" w:rsidP="00F227EA">
      <w:pPr>
        <w:tabs>
          <w:tab w:val="left" w:pos="720"/>
          <w:tab w:val="center" w:pos="4320"/>
          <w:tab w:val="right" w:pos="8640"/>
        </w:tabs>
        <w:jc w:val="center"/>
        <w:rPr>
          <w:rFonts w:ascii="Times New Roman" w:eastAsia="Calibri" w:hAnsi="Times New Roman" w:cs="Times New Roman"/>
          <w:b/>
          <w:bCs/>
          <w:color w:val="000000"/>
          <w:bdr w:val="none" w:sz="0" w:space="0" w:color="auto" w:frame="1"/>
          <w:lang w:eastAsia="es-PE"/>
        </w:rPr>
      </w:pPr>
      <w:r w:rsidRPr="00F227EA">
        <w:rPr>
          <w:rFonts w:ascii="Times New Roman" w:eastAsia="Calibri" w:hAnsi="Times New Roman" w:cs="Times New Roman"/>
          <w:b/>
          <w:bCs/>
          <w:color w:val="000000"/>
          <w:bdr w:val="none" w:sz="0" w:space="0" w:color="auto" w:frame="1"/>
          <w:lang w:eastAsia="es-PE"/>
        </w:rPr>
        <w:t>University of Engineering and Technology</w:t>
      </w:r>
    </w:p>
    <w:p w:rsidR="00E14AF8" w:rsidRPr="00F227EA" w:rsidRDefault="00E14AF8" w:rsidP="00F227EA">
      <w:pPr>
        <w:tabs>
          <w:tab w:val="left" w:pos="720"/>
          <w:tab w:val="center" w:pos="4320"/>
          <w:tab w:val="right" w:pos="8640"/>
        </w:tabs>
        <w:jc w:val="center"/>
        <w:rPr>
          <w:rFonts w:ascii="Times New Roman" w:eastAsia="Calibri" w:hAnsi="Times New Roman" w:cs="Times New Roman"/>
          <w:b/>
          <w:bCs/>
          <w:color w:val="000000"/>
          <w:bdr w:val="none" w:sz="0" w:space="0" w:color="auto" w:frame="1"/>
          <w:lang w:eastAsia="es-PE"/>
        </w:rPr>
      </w:pPr>
      <w:r w:rsidRPr="00F227EA">
        <w:rPr>
          <w:rFonts w:ascii="Times New Roman" w:eastAsia="Calibri" w:hAnsi="Times New Roman" w:cs="Times New Roman"/>
          <w:b/>
          <w:bCs/>
          <w:color w:val="000000"/>
          <w:bdr w:val="none" w:sz="0" w:space="0" w:color="auto" w:frame="1"/>
          <w:lang w:eastAsia="es-PE"/>
        </w:rPr>
        <w:br/>
        <w:t>Course Syllabus – Semester 2017-1</w:t>
      </w:r>
    </w:p>
    <w:p w:rsidR="00736290" w:rsidRPr="00F227EA" w:rsidRDefault="00736290" w:rsidP="00F227EA">
      <w:pPr>
        <w:pStyle w:val="Textoindependiente"/>
        <w:ind w:left="0"/>
        <w:jc w:val="both"/>
        <w:rPr>
          <w:rFonts w:cs="Times New Roman"/>
          <w:sz w:val="22"/>
          <w:szCs w:val="22"/>
        </w:rPr>
      </w:pPr>
    </w:p>
    <w:p w:rsidR="00F227EA" w:rsidRPr="00F227EA" w:rsidRDefault="00F227EA" w:rsidP="00F227EA">
      <w:pPr>
        <w:pStyle w:val="Textoindependiente"/>
        <w:numPr>
          <w:ilvl w:val="0"/>
          <w:numId w:val="12"/>
        </w:numPr>
        <w:ind w:right="260"/>
        <w:jc w:val="both"/>
        <w:rPr>
          <w:rFonts w:cs="Times New Roman"/>
          <w:b/>
          <w:i/>
          <w:sz w:val="22"/>
          <w:szCs w:val="22"/>
        </w:rPr>
      </w:pPr>
      <w:r w:rsidRPr="00F227EA">
        <w:rPr>
          <w:rFonts w:cs="Times New Roman"/>
          <w:b/>
          <w:i/>
          <w:sz w:val="22"/>
          <w:szCs w:val="22"/>
        </w:rPr>
        <w:t xml:space="preserve">Course number and Name: </w:t>
      </w:r>
      <w:r w:rsidRPr="00F227EA">
        <w:rPr>
          <w:rFonts w:cs="Times New Roman"/>
          <w:sz w:val="22"/>
          <w:szCs w:val="22"/>
        </w:rPr>
        <w:t xml:space="preserve">GH0005 - </w:t>
      </w:r>
      <w:r w:rsidRPr="00F227EA">
        <w:rPr>
          <w:rFonts w:cs="Times New Roman"/>
          <w:sz w:val="22"/>
          <w:szCs w:val="22"/>
          <w:lang w:eastAsia="es-ES"/>
        </w:rPr>
        <w:t>Communication Laboratory I</w:t>
      </w:r>
    </w:p>
    <w:p w:rsidR="00F227EA" w:rsidRPr="00F227EA" w:rsidRDefault="00F227EA" w:rsidP="00F227EA">
      <w:pPr>
        <w:pStyle w:val="Prrafodelista"/>
        <w:numPr>
          <w:ilvl w:val="0"/>
          <w:numId w:val="12"/>
        </w:numPr>
        <w:tabs>
          <w:tab w:val="left" w:pos="460"/>
        </w:tabs>
        <w:ind w:right="260"/>
        <w:jc w:val="both"/>
        <w:rPr>
          <w:rFonts w:ascii="Times New Roman" w:hAnsi="Times New Roman" w:cs="Times New Roman"/>
        </w:rPr>
      </w:pPr>
      <w:r w:rsidRPr="00F227EA">
        <w:rPr>
          <w:rFonts w:ascii="Times New Roman" w:hAnsi="Times New Roman" w:cs="Times New Roman"/>
          <w:b/>
          <w:i/>
        </w:rPr>
        <w:t xml:space="preserve">Credits: </w:t>
      </w:r>
      <w:r w:rsidRPr="00F227EA">
        <w:rPr>
          <w:rFonts w:ascii="Times New Roman" w:hAnsi="Times New Roman" w:cs="Times New Roman"/>
        </w:rPr>
        <w:t xml:space="preserve">3 </w:t>
      </w:r>
    </w:p>
    <w:p w:rsidR="00F227EA" w:rsidRPr="00F227EA" w:rsidRDefault="00F227EA" w:rsidP="00F227EA">
      <w:pPr>
        <w:pStyle w:val="Textoindependiente"/>
        <w:numPr>
          <w:ilvl w:val="0"/>
          <w:numId w:val="12"/>
        </w:numPr>
        <w:ind w:right="260"/>
        <w:jc w:val="both"/>
        <w:rPr>
          <w:rFonts w:cs="Times New Roman"/>
          <w:b/>
          <w:sz w:val="22"/>
          <w:szCs w:val="22"/>
        </w:rPr>
      </w:pPr>
      <w:r w:rsidRPr="00F227EA">
        <w:rPr>
          <w:rFonts w:cs="Times New Roman"/>
          <w:b/>
          <w:i/>
          <w:sz w:val="22"/>
          <w:szCs w:val="22"/>
        </w:rPr>
        <w:t>Hours per session (Theory and Laboratory):</w:t>
      </w:r>
      <w:r w:rsidRPr="00F227EA">
        <w:rPr>
          <w:rFonts w:cs="Times New Roman"/>
          <w:sz w:val="22"/>
          <w:szCs w:val="22"/>
        </w:rPr>
        <w:t xml:space="preserve"> 4</w:t>
      </w:r>
    </w:p>
    <w:p w:rsidR="00F227EA" w:rsidRPr="00F227EA" w:rsidRDefault="00F227EA" w:rsidP="00F227EA">
      <w:pPr>
        <w:pStyle w:val="Textoindependiente"/>
        <w:ind w:left="460" w:right="260"/>
        <w:jc w:val="both"/>
        <w:rPr>
          <w:rFonts w:cs="Times New Roman"/>
          <w:b/>
          <w:i/>
          <w:sz w:val="22"/>
          <w:szCs w:val="22"/>
        </w:rPr>
      </w:pPr>
      <w:r w:rsidRPr="00F227EA">
        <w:rPr>
          <w:rFonts w:cs="Times New Roman"/>
          <w:b/>
          <w:i/>
          <w:sz w:val="22"/>
          <w:szCs w:val="22"/>
        </w:rPr>
        <w:t xml:space="preserve">Total number of sessions (Theory and Laboratory): </w:t>
      </w:r>
      <w:r w:rsidRPr="00F227EA">
        <w:rPr>
          <w:rFonts w:cs="Times New Roman"/>
          <w:sz w:val="22"/>
          <w:szCs w:val="22"/>
        </w:rPr>
        <w:t>15</w:t>
      </w:r>
    </w:p>
    <w:p w:rsidR="00F227EA" w:rsidRPr="00F227EA" w:rsidRDefault="00F227EA" w:rsidP="00F227EA">
      <w:pPr>
        <w:pStyle w:val="Prrafodelista"/>
        <w:ind w:left="460"/>
        <w:jc w:val="both"/>
        <w:rPr>
          <w:rFonts w:ascii="Times New Roman" w:eastAsia="Times New Roman" w:hAnsi="Times New Roman" w:cs="Times New Roman"/>
          <w:i/>
        </w:rPr>
      </w:pPr>
    </w:p>
    <w:p w:rsidR="00F227EA" w:rsidRPr="00F227EA" w:rsidRDefault="00F227EA" w:rsidP="00F227EA">
      <w:pPr>
        <w:pStyle w:val="Prrafodelista"/>
        <w:numPr>
          <w:ilvl w:val="0"/>
          <w:numId w:val="12"/>
        </w:numPr>
        <w:tabs>
          <w:tab w:val="left" w:pos="460"/>
        </w:tabs>
        <w:jc w:val="both"/>
        <w:rPr>
          <w:rFonts w:ascii="Times New Roman" w:eastAsia="Times New Roman" w:hAnsi="Times New Roman" w:cs="Times New Roman"/>
          <w:b/>
        </w:rPr>
      </w:pPr>
      <w:r w:rsidRPr="00F227EA">
        <w:rPr>
          <w:rFonts w:ascii="Times New Roman" w:eastAsia="Times New Roman" w:hAnsi="Times New Roman" w:cs="Times New Roman"/>
          <w:b/>
          <w:i/>
        </w:rPr>
        <w:t>Name, e-mail and hours of presence of the course coordinator</w:t>
      </w:r>
    </w:p>
    <w:p w:rsidR="00F227EA" w:rsidRPr="00F227EA" w:rsidRDefault="00F227EA" w:rsidP="00F227EA">
      <w:pPr>
        <w:pStyle w:val="Textoindependiente"/>
        <w:ind w:right="260"/>
        <w:jc w:val="both"/>
        <w:rPr>
          <w:rFonts w:cs="Times New Roman"/>
          <w:color w:val="000000" w:themeColor="text1"/>
          <w:sz w:val="22"/>
          <w:szCs w:val="22"/>
        </w:rPr>
      </w:pPr>
    </w:p>
    <w:p w:rsidR="00F227EA" w:rsidRPr="00F227EA" w:rsidRDefault="00F227EA" w:rsidP="00F227EA">
      <w:pPr>
        <w:pStyle w:val="Textoindependiente"/>
        <w:spacing w:before="5"/>
        <w:ind w:left="0" w:right="260" w:firstLine="460"/>
        <w:jc w:val="both"/>
        <w:rPr>
          <w:rFonts w:cs="Times New Roman"/>
          <w:b/>
          <w:bCs/>
          <w:sz w:val="22"/>
          <w:szCs w:val="22"/>
        </w:rPr>
      </w:pPr>
      <w:r w:rsidRPr="00F227EA">
        <w:rPr>
          <w:rFonts w:cs="Times New Roman"/>
          <w:b/>
          <w:bCs/>
          <w:sz w:val="22"/>
          <w:szCs w:val="22"/>
        </w:rPr>
        <w:t>Course coordinator:</w:t>
      </w:r>
    </w:p>
    <w:p w:rsidR="00F227EA" w:rsidRPr="009A125A" w:rsidRDefault="00F227EA" w:rsidP="00F227EA">
      <w:pPr>
        <w:pStyle w:val="Textoindependiente"/>
        <w:spacing w:before="5"/>
        <w:ind w:left="0" w:right="260" w:firstLine="460"/>
        <w:jc w:val="both"/>
        <w:rPr>
          <w:rFonts w:cs="Times New Roman"/>
          <w:bCs/>
          <w:sz w:val="22"/>
          <w:szCs w:val="22"/>
        </w:rPr>
      </w:pPr>
      <w:proofErr w:type="spellStart"/>
      <w:r w:rsidRPr="009A125A">
        <w:rPr>
          <w:rFonts w:cs="Times New Roman"/>
          <w:bCs/>
          <w:sz w:val="22"/>
          <w:szCs w:val="22"/>
        </w:rPr>
        <w:t>Talía</w:t>
      </w:r>
      <w:proofErr w:type="spellEnd"/>
      <w:r w:rsidRPr="009A125A">
        <w:rPr>
          <w:rFonts w:cs="Times New Roman"/>
          <w:bCs/>
          <w:sz w:val="22"/>
          <w:szCs w:val="22"/>
        </w:rPr>
        <w:t xml:space="preserve"> </w:t>
      </w:r>
      <w:proofErr w:type="spellStart"/>
      <w:r w:rsidRPr="009A125A">
        <w:rPr>
          <w:rFonts w:cs="Times New Roman"/>
          <w:bCs/>
          <w:sz w:val="22"/>
          <w:szCs w:val="22"/>
        </w:rPr>
        <w:t>Tijero</w:t>
      </w:r>
      <w:proofErr w:type="spellEnd"/>
      <w:r w:rsidRPr="009A125A">
        <w:rPr>
          <w:rFonts w:cs="Times New Roman"/>
          <w:bCs/>
          <w:sz w:val="22"/>
          <w:szCs w:val="22"/>
        </w:rPr>
        <w:t xml:space="preserve">                                               </w:t>
      </w:r>
      <w:r w:rsidRPr="009A125A">
        <w:rPr>
          <w:rFonts w:cs="Times New Roman"/>
          <w:bCs/>
          <w:sz w:val="22"/>
          <w:szCs w:val="22"/>
        </w:rPr>
        <w:tab/>
      </w:r>
      <w:r w:rsidRPr="009A125A">
        <w:rPr>
          <w:rFonts w:cs="Times New Roman"/>
          <w:bCs/>
          <w:sz w:val="22"/>
          <w:szCs w:val="22"/>
        </w:rPr>
        <w:tab/>
      </w:r>
      <w:r w:rsidR="006602B6" w:rsidRPr="009A125A">
        <w:rPr>
          <w:rFonts w:cs="Times New Roman"/>
          <w:bCs/>
          <w:sz w:val="22"/>
          <w:szCs w:val="22"/>
        </w:rPr>
        <w:tab/>
      </w:r>
      <w:hyperlink r:id="rId9" w:history="1">
        <w:r w:rsidRPr="009A125A">
          <w:rPr>
            <w:rStyle w:val="Hipervnculo"/>
            <w:rFonts w:eastAsia="Cambria" w:cs="Times New Roman"/>
            <w:bCs/>
            <w:sz w:val="22"/>
            <w:szCs w:val="22"/>
          </w:rPr>
          <w:t>ttijero@utec.edu.pe</w:t>
        </w:r>
      </w:hyperlink>
    </w:p>
    <w:p w:rsidR="00F227EA" w:rsidRPr="009A125A" w:rsidRDefault="00F227EA" w:rsidP="00F227EA">
      <w:pPr>
        <w:pStyle w:val="Textoindependiente"/>
        <w:ind w:left="0"/>
        <w:jc w:val="both"/>
        <w:rPr>
          <w:rFonts w:cs="Times New Roman"/>
          <w:sz w:val="22"/>
          <w:szCs w:val="22"/>
        </w:rPr>
      </w:pPr>
    </w:p>
    <w:p w:rsidR="00F227EA" w:rsidRPr="009A125A" w:rsidRDefault="00475F0F" w:rsidP="00F227EA">
      <w:pPr>
        <w:pStyle w:val="Textoindependiente"/>
        <w:ind w:left="0" w:firstLine="460"/>
        <w:jc w:val="both"/>
        <w:rPr>
          <w:rFonts w:cs="Times New Roman"/>
          <w:b/>
          <w:bCs/>
          <w:sz w:val="22"/>
          <w:szCs w:val="22"/>
        </w:rPr>
      </w:pPr>
      <w:r w:rsidRPr="009A125A">
        <w:rPr>
          <w:rFonts w:cs="Times New Roman"/>
          <w:b/>
          <w:bCs/>
          <w:sz w:val="22"/>
          <w:szCs w:val="22"/>
        </w:rPr>
        <w:t>Course Teachers:</w:t>
      </w:r>
    </w:p>
    <w:p w:rsidR="00F227EA" w:rsidRPr="00F227EA" w:rsidRDefault="00F227EA" w:rsidP="00F227EA">
      <w:pPr>
        <w:pStyle w:val="Prrafodelista"/>
        <w:numPr>
          <w:ilvl w:val="0"/>
          <w:numId w:val="13"/>
        </w:numPr>
        <w:tabs>
          <w:tab w:val="left" w:pos="460"/>
        </w:tabs>
        <w:ind w:right="260"/>
        <w:jc w:val="both"/>
        <w:rPr>
          <w:rFonts w:ascii="Times New Roman" w:hAnsi="Times New Roman" w:cs="Times New Roman"/>
          <w:lang w:val="es-PE"/>
        </w:rPr>
      </w:pPr>
      <w:proofErr w:type="spellStart"/>
      <w:r w:rsidRPr="00F227EA">
        <w:rPr>
          <w:rFonts w:ascii="Times New Roman" w:hAnsi="Times New Roman" w:cs="Times New Roman"/>
          <w:lang w:val="es-ES_tradnl"/>
        </w:rPr>
        <w:t>Giuliana</w:t>
      </w:r>
      <w:proofErr w:type="spellEnd"/>
      <w:r w:rsidRPr="00F227EA">
        <w:rPr>
          <w:rFonts w:ascii="Times New Roman" w:hAnsi="Times New Roman" w:cs="Times New Roman"/>
          <w:lang w:val="es-ES_tradnl"/>
        </w:rPr>
        <w:t xml:space="preserve"> Carrillo</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0" w:history="1">
        <w:r w:rsidRPr="00F227EA">
          <w:rPr>
            <w:rStyle w:val="Hipervnculo"/>
            <w:rFonts w:ascii="Times New Roman" w:hAnsi="Times New Roman" w:cs="Times New Roman"/>
            <w:lang w:val="es-ES_tradnl"/>
          </w:rPr>
          <w:t>gcarrillo@utec.edu.pe</w:t>
        </w:r>
      </w:hyperlink>
    </w:p>
    <w:p w:rsidR="00F227EA" w:rsidRPr="00F227EA" w:rsidRDefault="00F227EA" w:rsidP="00F227EA">
      <w:pPr>
        <w:pStyle w:val="Prrafodelista"/>
        <w:numPr>
          <w:ilvl w:val="0"/>
          <w:numId w:val="13"/>
        </w:numPr>
        <w:tabs>
          <w:tab w:val="left" w:pos="460"/>
        </w:tabs>
        <w:ind w:right="260"/>
        <w:jc w:val="both"/>
        <w:rPr>
          <w:rFonts w:ascii="Times New Roman" w:hAnsi="Times New Roman" w:cs="Times New Roman"/>
          <w:lang w:val="es-PE"/>
        </w:rPr>
      </w:pPr>
      <w:r w:rsidRPr="00F227EA">
        <w:rPr>
          <w:rFonts w:ascii="Times New Roman" w:hAnsi="Times New Roman" w:cs="Times New Roman"/>
          <w:lang w:val="es-ES_tradnl"/>
        </w:rPr>
        <w:t>Javier Pizarro</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1" w:history="1">
        <w:r w:rsidRPr="00F227EA">
          <w:rPr>
            <w:rStyle w:val="Hipervnculo"/>
            <w:rFonts w:ascii="Times New Roman" w:hAnsi="Times New Roman" w:cs="Times New Roman"/>
            <w:lang w:val="es-ES_tradnl"/>
          </w:rPr>
          <w:t>jpizarror@utec.edu.pe</w:t>
        </w:r>
      </w:hyperlink>
    </w:p>
    <w:p w:rsidR="00F227EA" w:rsidRPr="00F227EA" w:rsidRDefault="00F227EA" w:rsidP="00F227EA">
      <w:pPr>
        <w:pStyle w:val="Prrafodelista"/>
        <w:numPr>
          <w:ilvl w:val="0"/>
          <w:numId w:val="13"/>
        </w:numPr>
        <w:tabs>
          <w:tab w:val="left" w:pos="460"/>
        </w:tabs>
        <w:ind w:right="260"/>
        <w:jc w:val="both"/>
        <w:rPr>
          <w:rFonts w:ascii="Times New Roman" w:hAnsi="Times New Roman" w:cs="Times New Roman"/>
          <w:lang w:val="es-PE"/>
        </w:rPr>
      </w:pPr>
      <w:r w:rsidRPr="00F227EA">
        <w:rPr>
          <w:rFonts w:ascii="Times New Roman" w:hAnsi="Times New Roman" w:cs="Times New Roman"/>
          <w:lang w:val="es-ES_tradnl"/>
        </w:rPr>
        <w:t>Gonzalo Ramírez</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2" w:history="1">
        <w:r w:rsidRPr="00F227EA">
          <w:rPr>
            <w:rStyle w:val="Hipervnculo"/>
            <w:rFonts w:ascii="Times New Roman" w:hAnsi="Times New Roman" w:cs="Times New Roman"/>
            <w:lang w:val="es-ES_tradnl"/>
          </w:rPr>
          <w:t>vramirez@utec.edu.pe</w:t>
        </w:r>
      </w:hyperlink>
    </w:p>
    <w:p w:rsidR="00F227EA" w:rsidRPr="00F227EA" w:rsidRDefault="00F227EA" w:rsidP="00F227EA">
      <w:pPr>
        <w:pStyle w:val="Prrafodelista"/>
        <w:numPr>
          <w:ilvl w:val="0"/>
          <w:numId w:val="13"/>
        </w:numPr>
        <w:tabs>
          <w:tab w:val="left" w:pos="460"/>
        </w:tabs>
        <w:ind w:right="260"/>
        <w:jc w:val="both"/>
        <w:rPr>
          <w:rFonts w:ascii="Times New Roman" w:hAnsi="Times New Roman" w:cs="Times New Roman"/>
          <w:lang w:val="es-PE"/>
        </w:rPr>
      </w:pPr>
      <w:r w:rsidRPr="00F227EA">
        <w:rPr>
          <w:rFonts w:ascii="Times New Roman" w:hAnsi="Times New Roman" w:cs="Times New Roman"/>
          <w:lang w:val="es-ES_tradnl"/>
        </w:rPr>
        <w:t>Luis Fernando Rubio</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3" w:history="1">
        <w:r w:rsidRPr="00F227EA">
          <w:rPr>
            <w:rStyle w:val="Hipervnculo"/>
            <w:rFonts w:ascii="Times New Roman" w:hAnsi="Times New Roman" w:cs="Times New Roman"/>
            <w:lang w:val="es-ES_tradnl"/>
          </w:rPr>
          <w:t>lrubio@utec.edu.pe</w:t>
        </w:r>
      </w:hyperlink>
    </w:p>
    <w:p w:rsidR="00F227EA" w:rsidRPr="00F227EA" w:rsidRDefault="00F227EA" w:rsidP="00F227EA">
      <w:pPr>
        <w:pStyle w:val="Prrafodelista"/>
        <w:numPr>
          <w:ilvl w:val="0"/>
          <w:numId w:val="13"/>
        </w:numPr>
        <w:tabs>
          <w:tab w:val="left" w:pos="460"/>
        </w:tabs>
        <w:ind w:right="260"/>
        <w:jc w:val="both"/>
        <w:rPr>
          <w:rStyle w:val="Hipervnculo"/>
          <w:rFonts w:ascii="Times New Roman" w:hAnsi="Times New Roman" w:cs="Times New Roman"/>
          <w:color w:val="auto"/>
          <w:u w:val="none"/>
          <w:lang w:val="es-PE"/>
        </w:rPr>
      </w:pPr>
      <w:r w:rsidRPr="00F227EA">
        <w:rPr>
          <w:rFonts w:ascii="Times New Roman" w:hAnsi="Times New Roman" w:cs="Times New Roman"/>
          <w:lang w:val="es-ES_tradnl"/>
        </w:rPr>
        <w:t>Oriana Vidal</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4" w:history="1">
        <w:r w:rsidRPr="00F227EA">
          <w:rPr>
            <w:rStyle w:val="Hipervnculo"/>
            <w:rFonts w:ascii="Times New Roman" w:hAnsi="Times New Roman" w:cs="Times New Roman"/>
            <w:lang w:val="es-ES_tradnl"/>
          </w:rPr>
          <w:t>ovidal@utec.edu.pe</w:t>
        </w:r>
      </w:hyperlink>
    </w:p>
    <w:p w:rsidR="00F227EA" w:rsidRPr="00F227EA" w:rsidRDefault="00F227EA" w:rsidP="00F227EA">
      <w:pPr>
        <w:pStyle w:val="Prrafodelista"/>
        <w:numPr>
          <w:ilvl w:val="0"/>
          <w:numId w:val="13"/>
        </w:numPr>
        <w:tabs>
          <w:tab w:val="left" w:pos="460"/>
        </w:tabs>
        <w:ind w:right="260"/>
        <w:jc w:val="both"/>
        <w:rPr>
          <w:rFonts w:ascii="Times New Roman" w:hAnsi="Times New Roman" w:cs="Times New Roman"/>
          <w:lang w:val="es-PE"/>
        </w:rPr>
      </w:pPr>
      <w:r w:rsidRPr="00F227EA">
        <w:rPr>
          <w:rFonts w:ascii="Times New Roman" w:hAnsi="Times New Roman" w:cs="Times New Roman"/>
          <w:lang w:val="es-ES_tradnl"/>
        </w:rPr>
        <w:t>Marcelo Zorrilla</w:t>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r w:rsidRPr="00F227EA">
        <w:rPr>
          <w:rFonts w:ascii="Times New Roman" w:hAnsi="Times New Roman" w:cs="Times New Roman"/>
          <w:lang w:val="es-ES_tradnl"/>
        </w:rPr>
        <w:tab/>
      </w:r>
      <w:hyperlink r:id="rId15" w:history="1">
        <w:r w:rsidRPr="00F227EA">
          <w:rPr>
            <w:rStyle w:val="Hipervnculo"/>
            <w:rFonts w:ascii="Times New Roman" w:hAnsi="Times New Roman" w:cs="Times New Roman"/>
            <w:lang w:val="es-ES_tradnl"/>
          </w:rPr>
          <w:t>czorrilla@utec.edu.pe</w:t>
        </w:r>
      </w:hyperlink>
    </w:p>
    <w:p w:rsidR="00F227EA" w:rsidRPr="00F227EA" w:rsidRDefault="00F227EA" w:rsidP="00F227EA">
      <w:pPr>
        <w:pStyle w:val="Textoindependiente"/>
        <w:ind w:left="0" w:firstLine="460"/>
        <w:jc w:val="both"/>
        <w:rPr>
          <w:rFonts w:cs="Times New Roman"/>
          <w:bCs/>
          <w:sz w:val="22"/>
          <w:szCs w:val="22"/>
          <w:lang w:val="es-PE"/>
        </w:rPr>
      </w:pPr>
    </w:p>
    <w:p w:rsidR="00F227EA" w:rsidRPr="00F227EA" w:rsidRDefault="00F227EA" w:rsidP="00F227EA">
      <w:pPr>
        <w:pStyle w:val="Prrafodelista"/>
        <w:numPr>
          <w:ilvl w:val="0"/>
          <w:numId w:val="12"/>
        </w:numPr>
        <w:tabs>
          <w:tab w:val="left" w:pos="460"/>
        </w:tabs>
        <w:jc w:val="both"/>
        <w:rPr>
          <w:rFonts w:ascii="Times New Roman" w:eastAsia="Times New Roman" w:hAnsi="Times New Roman" w:cs="Times New Roman"/>
          <w:b/>
        </w:rPr>
      </w:pPr>
      <w:r w:rsidRPr="00F227EA">
        <w:rPr>
          <w:rFonts w:ascii="Times New Roman" w:hAnsi="Times New Roman" w:cs="Times New Roman"/>
          <w:b/>
          <w:i/>
        </w:rPr>
        <w:t>Text book, title, author, and</w:t>
      </w:r>
      <w:r w:rsidRPr="00F227EA">
        <w:rPr>
          <w:rFonts w:ascii="Times New Roman" w:hAnsi="Times New Roman" w:cs="Times New Roman"/>
          <w:b/>
          <w:i/>
          <w:spacing w:val="-1"/>
        </w:rPr>
        <w:t xml:space="preserve"> </w:t>
      </w:r>
      <w:r w:rsidRPr="00F227EA">
        <w:rPr>
          <w:rFonts w:ascii="Times New Roman" w:hAnsi="Times New Roman" w:cs="Times New Roman"/>
          <w:b/>
          <w:i/>
        </w:rPr>
        <w:t>year</w:t>
      </w:r>
    </w:p>
    <w:p w:rsidR="00F227EA" w:rsidRPr="00F227EA" w:rsidRDefault="00F227EA" w:rsidP="00F227EA">
      <w:pPr>
        <w:pStyle w:val="Textoindependiente"/>
        <w:ind w:left="0"/>
        <w:jc w:val="both"/>
        <w:rPr>
          <w:rFonts w:cs="Times New Roman"/>
          <w:bCs/>
          <w:sz w:val="22"/>
          <w:szCs w:val="22"/>
        </w:rPr>
      </w:pPr>
    </w:p>
    <w:p w:rsidR="00F227EA" w:rsidRPr="00F227EA" w:rsidRDefault="00F227EA" w:rsidP="00F227EA">
      <w:pPr>
        <w:pStyle w:val="BodyA"/>
        <w:numPr>
          <w:ilvl w:val="0"/>
          <w:numId w:val="14"/>
        </w:numPr>
        <w:tabs>
          <w:tab w:val="left" w:pos="720"/>
          <w:tab w:val="center" w:pos="4320"/>
          <w:tab w:val="right" w:pos="8640"/>
        </w:tabs>
        <w:jc w:val="both"/>
        <w:rPr>
          <w:rFonts w:ascii="Times New Roman" w:hAnsi="Times New Roman" w:cs="Times New Roman"/>
          <w:b/>
          <w:bCs/>
          <w:i/>
        </w:rPr>
      </w:pPr>
      <w:proofErr w:type="spellStart"/>
      <w:r w:rsidRPr="00F227EA">
        <w:rPr>
          <w:rFonts w:ascii="Times New Roman" w:hAnsi="Times New Roman" w:cs="Times New Roman"/>
          <w:b/>
          <w:i/>
          <w:w w:val="110"/>
          <w:lang w:val="es-ES_tradnl"/>
        </w:rPr>
        <w:t>Mandatory</w:t>
      </w:r>
      <w:proofErr w:type="spellEnd"/>
      <w:r w:rsidRPr="00F227EA">
        <w:rPr>
          <w:rFonts w:ascii="Times New Roman" w:hAnsi="Times New Roman" w:cs="Times New Roman"/>
          <w:b/>
          <w:i/>
          <w:w w:val="110"/>
          <w:lang w:val="es-ES_tradnl"/>
        </w:rPr>
        <w:t xml:space="preserve"> </w:t>
      </w:r>
      <w:proofErr w:type="spellStart"/>
      <w:r w:rsidRPr="00F227EA">
        <w:rPr>
          <w:rFonts w:ascii="Times New Roman" w:hAnsi="Times New Roman" w:cs="Times New Roman"/>
          <w:b/>
          <w:i/>
          <w:w w:val="110"/>
          <w:lang w:val="es-ES_tradnl"/>
        </w:rPr>
        <w:t>Readings</w:t>
      </w:r>
      <w:proofErr w:type="spellEnd"/>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noProof/>
          <w:w w:val="110"/>
          <w:lang w:val="es-ES_tradnl"/>
        </w:rPr>
        <w:t xml:space="preserve">Glenn, Jerome. (2010). 15 desafíos globales para las próximas décadas. Disponible en: </w:t>
      </w:r>
      <w:hyperlink r:id="rId16" w:history="1">
        <w:r w:rsidRPr="00F227EA">
          <w:rPr>
            <w:rStyle w:val="Hipervnculo"/>
            <w:rFonts w:ascii="Times New Roman" w:hAnsi="Times New Roman" w:cs="Times New Roman"/>
            <w:noProof/>
            <w:w w:val="110"/>
            <w:lang w:val="es-ES_tradnl"/>
          </w:rPr>
          <w:t>https://www.bbvaopenmind.com/articulo/15-desafios-globales-para-las-proximas-decadas1/</w:t>
        </w:r>
      </w:hyperlink>
    </w:p>
    <w:p w:rsidR="00F227EA" w:rsidRPr="00F227EA" w:rsidRDefault="00F227EA" w:rsidP="00F227EA">
      <w:pPr>
        <w:pStyle w:val="BodyA"/>
        <w:numPr>
          <w:ilvl w:val="0"/>
          <w:numId w:val="15"/>
        </w:numPr>
        <w:tabs>
          <w:tab w:val="left" w:pos="720"/>
          <w:tab w:val="center" w:pos="4320"/>
          <w:tab w:val="right" w:pos="8640"/>
        </w:tabs>
        <w:jc w:val="both"/>
        <w:rPr>
          <w:rFonts w:ascii="Times New Roman" w:hAnsi="Times New Roman" w:cs="Times New Roman"/>
          <w:b/>
          <w:bCs/>
        </w:rPr>
      </w:pPr>
      <w:r w:rsidRPr="00F227EA">
        <w:rPr>
          <w:rFonts w:ascii="Times New Roman" w:hAnsi="Times New Roman" w:cs="Times New Roman"/>
          <w:noProof/>
          <w:w w:val="110"/>
          <w:lang w:val="es-ES_tradnl"/>
        </w:rPr>
        <w:t xml:space="preserve">Gestión. El diario de economía y negocios de Perú. Blog de Sostenibilidad Aplicada del Diario Gestión. Recuperado de http://blogs.gestion.pe/sostenibilidadaplicada/ </w:t>
      </w:r>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noProof/>
          <w:w w:val="110"/>
          <w:lang w:val="es-ES_tradnl"/>
        </w:rPr>
        <w:t xml:space="preserve">Gestión. (2015, 27 de noviembre). Los 17 objetivos de desarrollo sostenible que le toca al sector privado [Entrada de blog]. Recuperado </w:t>
      </w:r>
      <w:hyperlink r:id="rId17" w:history="1">
        <w:r w:rsidRPr="00F227EA">
          <w:rPr>
            <w:rStyle w:val="Hipervnculo"/>
            <w:rFonts w:ascii="Times New Roman" w:hAnsi="Times New Roman" w:cs="Times New Roman"/>
          </w:rPr>
          <w:t>http://blogs.gestion.pe/sostenibilidadaplicada/2015/11/los-17-objetivos-de-desarrollo-sostenible-que-le-toca-al-sector-privado.html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19 de enero). Cómo contribuir al hambre cero desde el sector privado [Entrada de blog]. Recuperado de: </w:t>
      </w:r>
      <w:hyperlink r:id="rId18" w:history="1">
        <w:r w:rsidRPr="00F227EA">
          <w:rPr>
            <w:rStyle w:val="Hipervnculo"/>
            <w:rFonts w:ascii="Times New Roman" w:hAnsi="Times New Roman" w:cs="Times New Roman"/>
          </w:rPr>
          <w:t>http://blogs.gestion.pe/sostenibilidadaplicada/2016/01/como-contribuir-al-hambre-cero-desde-el-sector-privado.html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19 de enero). Cómo contribuir al hambre cero desde el sector privado [Entrada de blog]. Recuperado de: </w:t>
      </w:r>
      <w:hyperlink r:id="rId19" w:history="1">
        <w:r w:rsidRPr="00F227EA">
          <w:rPr>
            <w:rStyle w:val="Hipervnculo"/>
            <w:rFonts w:ascii="Times New Roman" w:hAnsi="Times New Roman" w:cs="Times New Roman"/>
          </w:rPr>
          <w:t>http://blogs.gestion.pe/sostenibilidadaplicada/2016/01/como-contribuir-al-hambre-cero-desde-el-sector-privado.html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2 de febrero). Generando bienestar a través de la inversión privada en salud [Entrada de blog]. Recuperado de: </w:t>
      </w:r>
      <w:hyperlink r:id="rId20" w:history="1">
        <w:r w:rsidRPr="00F227EA">
          <w:rPr>
            <w:rStyle w:val="Hipervnculo"/>
            <w:rFonts w:ascii="Times New Roman" w:hAnsi="Times New Roman" w:cs="Times New Roman"/>
          </w:rPr>
          <w:t>http://blogs.gestion.pe/sostenibilidadaplicada/2016/02/generando-valor-a-traves-de-la-inversion-privada-en-salud-y-bienestar.html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20 de marzo). Ignorancia y prejuicios. Desafíos de la educación en el Perú [Entrada de blog]. Recuperado de: </w:t>
      </w:r>
      <w:hyperlink r:id="rId21" w:history="1">
        <w:r w:rsidRPr="00F227EA">
          <w:rPr>
            <w:rStyle w:val="Hipervnculo"/>
            <w:rFonts w:ascii="Times New Roman" w:hAnsi="Times New Roman" w:cs="Times New Roman"/>
          </w:rPr>
          <w:t>http://blogs.gestion.pe/sostenibilidadaplicada/2016/03/ignorancia-y-prejuicios-</w:t>
        </w:r>
        <w:r w:rsidRPr="00F227EA">
          <w:rPr>
            <w:rStyle w:val="Hipervnculo"/>
            <w:rFonts w:ascii="Times New Roman" w:hAnsi="Times New Roman" w:cs="Times New Roman"/>
          </w:rPr>
          <w:lastRenderedPageBreak/>
          <w:t>desafios-de-la-educacion-en-el-peru.html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3 de mayo). Cómo lograr la igualdad de género en mi empresa [Entrada de blog]. Recuperado de: </w:t>
      </w:r>
      <w:hyperlink r:id="rId22" w:history="1">
        <w:r w:rsidRPr="00F227EA">
          <w:rPr>
            <w:rStyle w:val="Hipervnculo"/>
            <w:rFonts w:ascii="Times New Roman" w:hAnsi="Times New Roman" w:cs="Times New Roman"/>
          </w:rPr>
          <w:t>http://blogs.gestion.pe/sostenibilidadaplicada/2016/05/como-lograr-la-igualdad-de-genero-en-mi-empresa.html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1 de junio). El agua es para todos [Entrada de blog]. Recuperado de: </w:t>
      </w:r>
      <w:hyperlink r:id="rId23" w:history="1">
        <w:r w:rsidRPr="00F227EA">
          <w:rPr>
            <w:rStyle w:val="Hipervnculo"/>
            <w:rFonts w:ascii="Times New Roman" w:hAnsi="Times New Roman" w:cs="Times New Roman"/>
          </w:rPr>
          <w:t>http://blogs.gestion.pe/sostenibilidadaplicada/2016/06/el-agua-es-para-todos.html</w:t>
        </w:r>
      </w:hyperlink>
    </w:p>
    <w:p w:rsidR="00F227EA" w:rsidRPr="00F227EA" w:rsidRDefault="00F227EA" w:rsidP="00F227EA">
      <w:pPr>
        <w:pStyle w:val="BodyA"/>
        <w:numPr>
          <w:ilvl w:val="0"/>
          <w:numId w:val="15"/>
        </w:numPr>
        <w:tabs>
          <w:tab w:val="left" w:pos="720"/>
          <w:tab w:val="center" w:pos="4320"/>
          <w:tab w:val="right" w:pos="8640"/>
        </w:tabs>
        <w:jc w:val="both"/>
        <w:rPr>
          <w:rStyle w:val="Hipervnculo"/>
          <w:rFonts w:ascii="Times New Roman" w:hAnsi="Times New Roman" w:cs="Times New Roman"/>
          <w:b/>
          <w:bCs/>
          <w:color w:val="000000"/>
          <w:u w:val="none"/>
        </w:rPr>
      </w:pPr>
      <w:r w:rsidRPr="00F227EA">
        <w:rPr>
          <w:rFonts w:ascii="Times New Roman" w:hAnsi="Times New Roman" w:cs="Times New Roman"/>
        </w:rPr>
        <w:t xml:space="preserve">Gestión. (2016, 8 de julio). </w:t>
      </w:r>
      <w:r w:rsidRPr="00F227EA">
        <w:rPr>
          <w:rFonts w:ascii="Times New Roman" w:hAnsi="Times New Roman" w:cs="Times New Roman"/>
          <w:lang w:val="es-ES_tradnl"/>
        </w:rPr>
        <w:t xml:space="preserve">¿Cómo contribuir al suministro de energía inclusiva y sostenible? </w:t>
      </w:r>
      <w:r w:rsidRPr="00F227EA">
        <w:rPr>
          <w:rFonts w:ascii="Times New Roman" w:hAnsi="Times New Roman" w:cs="Times New Roman"/>
        </w:rPr>
        <w:t xml:space="preserve">[Entrada de blog]. Recuperado de: </w:t>
      </w:r>
      <w:hyperlink r:id="rId24" w:history="1">
        <w:r w:rsidRPr="00F227EA">
          <w:rPr>
            <w:rStyle w:val="Hipervnculo"/>
            <w:rFonts w:ascii="Times New Roman" w:hAnsi="Times New Roman" w:cs="Times New Roman"/>
          </w:rPr>
          <w:t>http://blogs.gestion.pe/sostenibilidadaplicada/2016/07/como-contribuir-al-suministro-de-energia-inclusiva-y-sostenible.html</w:t>
        </w:r>
      </w:hyperlink>
    </w:p>
    <w:p w:rsidR="00F227EA" w:rsidRPr="00F227EA" w:rsidRDefault="00F227EA" w:rsidP="00F227EA">
      <w:pPr>
        <w:pStyle w:val="BodyA"/>
        <w:numPr>
          <w:ilvl w:val="0"/>
          <w:numId w:val="15"/>
        </w:numPr>
        <w:tabs>
          <w:tab w:val="left" w:pos="720"/>
          <w:tab w:val="center" w:pos="4320"/>
          <w:tab w:val="right" w:pos="8640"/>
        </w:tabs>
        <w:jc w:val="both"/>
        <w:rPr>
          <w:rFonts w:ascii="Times New Roman" w:hAnsi="Times New Roman" w:cs="Times New Roman"/>
          <w:b/>
          <w:bCs/>
        </w:rPr>
      </w:pPr>
      <w:r w:rsidRPr="00F227EA">
        <w:rPr>
          <w:rFonts w:ascii="Times New Roman" w:hAnsi="Times New Roman" w:cs="Times New Roman"/>
          <w:noProof/>
          <w:w w:val="110"/>
          <w:lang w:val="es-ES_tradnl"/>
        </w:rPr>
        <w:t xml:space="preserve">International IDEA, Transparencia y UNICEF. (2005). La Niñez en las Políticas de Educación. Situación y Propuestas. Lima: EBRA. </w:t>
      </w:r>
    </w:p>
    <w:p w:rsidR="00F227EA" w:rsidRPr="00F227EA" w:rsidRDefault="00F227EA" w:rsidP="00F227EA">
      <w:pPr>
        <w:pStyle w:val="Ttulo1"/>
        <w:ind w:left="0" w:right="173"/>
        <w:jc w:val="both"/>
        <w:rPr>
          <w:rFonts w:ascii="Times New Roman" w:hAnsi="Times New Roman" w:cs="Times New Roman"/>
          <w:b w:val="0"/>
          <w:noProof/>
          <w:w w:val="110"/>
          <w:sz w:val="22"/>
          <w:szCs w:val="22"/>
          <w:lang w:val="es-ES_tradnl"/>
        </w:rPr>
      </w:pPr>
    </w:p>
    <w:p w:rsidR="00F227EA" w:rsidRPr="00F227EA" w:rsidRDefault="00F227EA" w:rsidP="00F227EA">
      <w:pPr>
        <w:pStyle w:val="Ttulo1"/>
        <w:numPr>
          <w:ilvl w:val="0"/>
          <w:numId w:val="14"/>
        </w:numPr>
        <w:ind w:right="173"/>
        <w:jc w:val="both"/>
        <w:rPr>
          <w:rFonts w:ascii="Times New Roman" w:hAnsi="Times New Roman" w:cs="Times New Roman"/>
          <w:i/>
          <w:noProof/>
          <w:w w:val="110"/>
          <w:sz w:val="22"/>
          <w:szCs w:val="22"/>
          <w:lang w:val="es-ES_tradnl"/>
        </w:rPr>
      </w:pPr>
      <w:r w:rsidRPr="00F227EA">
        <w:rPr>
          <w:rFonts w:ascii="Times New Roman" w:hAnsi="Times New Roman" w:cs="Times New Roman"/>
          <w:i/>
          <w:noProof/>
          <w:w w:val="110"/>
          <w:sz w:val="22"/>
          <w:szCs w:val="22"/>
          <w:lang w:val="es-ES_tradnl"/>
        </w:rPr>
        <w:t>Complementary Readings</w:t>
      </w:r>
    </w:p>
    <w:p w:rsidR="00F227EA" w:rsidRPr="00F227EA" w:rsidRDefault="00F227EA" w:rsidP="00F227EA">
      <w:pPr>
        <w:pStyle w:val="Ttulo1"/>
        <w:numPr>
          <w:ilvl w:val="0"/>
          <w:numId w:val="16"/>
        </w:numPr>
        <w:ind w:right="173"/>
        <w:jc w:val="both"/>
        <w:rPr>
          <w:rFonts w:ascii="Times New Roman" w:hAnsi="Times New Roman" w:cs="Times New Roman"/>
          <w:b w:val="0"/>
          <w:noProof/>
          <w:w w:val="110"/>
          <w:sz w:val="22"/>
          <w:szCs w:val="22"/>
          <w:lang w:val="es-ES"/>
        </w:rPr>
      </w:pPr>
      <w:r w:rsidRPr="00F227EA">
        <w:rPr>
          <w:rFonts w:ascii="Times New Roman" w:hAnsi="Times New Roman" w:cs="Times New Roman"/>
          <w:b w:val="0"/>
          <w:noProof/>
          <w:w w:val="110"/>
          <w:sz w:val="22"/>
          <w:szCs w:val="22"/>
          <w:lang w:val="es-ES_tradnl"/>
        </w:rPr>
        <w:t xml:space="preserve">Naciones Unidas. (2009). Los 15 desafíos globales. The Millennium Project. Estado del Futuro. Recuperado de: </w:t>
      </w:r>
      <w:hyperlink r:id="rId25" w:history="1">
        <w:r w:rsidRPr="00F227EA">
          <w:rPr>
            <w:rStyle w:val="Hipervnculo"/>
            <w:rFonts w:ascii="Times New Roman" w:hAnsi="Times New Roman" w:cs="Times New Roman"/>
            <w:b w:val="0"/>
            <w:noProof/>
            <w:w w:val="110"/>
            <w:sz w:val="22"/>
            <w:szCs w:val="22"/>
            <w:lang w:val="es-ES"/>
          </w:rPr>
          <w:t>www.millennium-project.org/millennium/Global.../15GlobalChallengesSpanish.doc</w:t>
        </w:r>
      </w:hyperlink>
    </w:p>
    <w:p w:rsidR="00F227EA" w:rsidRPr="00F227EA" w:rsidRDefault="00F227EA" w:rsidP="00F227EA">
      <w:pPr>
        <w:pStyle w:val="Ttulo1"/>
        <w:numPr>
          <w:ilvl w:val="0"/>
          <w:numId w:val="16"/>
        </w:numPr>
        <w:ind w:right="173"/>
        <w:jc w:val="both"/>
        <w:rPr>
          <w:rFonts w:ascii="Times New Roman" w:hAnsi="Times New Roman" w:cs="Times New Roman"/>
          <w:b w:val="0"/>
          <w:noProof/>
          <w:w w:val="110"/>
          <w:sz w:val="22"/>
          <w:szCs w:val="22"/>
          <w:lang w:val="es-ES"/>
        </w:rPr>
      </w:pPr>
      <w:r w:rsidRPr="00F227EA">
        <w:rPr>
          <w:rFonts w:ascii="Times New Roman" w:hAnsi="Times New Roman" w:cs="Times New Roman"/>
          <w:b w:val="0"/>
          <w:noProof/>
          <w:w w:val="110"/>
          <w:sz w:val="22"/>
          <w:szCs w:val="22"/>
          <w:lang w:val="es-ES_tradnl"/>
        </w:rPr>
        <w:t xml:space="preserve">Naciones Unidas. (2015). Objetivos de Desarrollo del milenio. Informe de 2015. Nueva York: Naciones Unidas. Recuperado de: </w:t>
      </w:r>
      <w:hyperlink r:id="rId26" w:history="1">
        <w:r w:rsidRPr="00F227EA">
          <w:rPr>
            <w:rStyle w:val="Hipervnculo"/>
            <w:rFonts w:ascii="Times New Roman" w:hAnsi="Times New Roman" w:cs="Times New Roman"/>
            <w:b w:val="0"/>
            <w:noProof/>
            <w:w w:val="110"/>
            <w:sz w:val="22"/>
            <w:szCs w:val="22"/>
            <w:lang w:val="es-ES_tradnl"/>
          </w:rPr>
          <w:t>http://www.un.org/es/millenniumgoals/pdf/2015/mdg-report-2015_spanish.pdf</w:t>
        </w:r>
      </w:hyperlink>
      <w:r w:rsidRPr="00F227EA">
        <w:rPr>
          <w:rFonts w:ascii="Times New Roman" w:hAnsi="Times New Roman" w:cs="Times New Roman"/>
          <w:b w:val="0"/>
          <w:noProof/>
          <w:w w:val="110"/>
          <w:sz w:val="22"/>
          <w:szCs w:val="22"/>
          <w:lang w:val="es-ES_tradnl"/>
        </w:rPr>
        <w:t xml:space="preserve"> </w:t>
      </w:r>
    </w:p>
    <w:p w:rsidR="00F227EA" w:rsidRPr="00F227EA" w:rsidRDefault="00F227EA" w:rsidP="00F227EA">
      <w:pPr>
        <w:pStyle w:val="Ttulo1"/>
        <w:ind w:left="0" w:right="173"/>
        <w:jc w:val="both"/>
        <w:rPr>
          <w:rFonts w:ascii="Times New Roman" w:hAnsi="Times New Roman" w:cs="Times New Roman"/>
          <w:b w:val="0"/>
          <w:noProof/>
          <w:w w:val="110"/>
          <w:sz w:val="22"/>
          <w:szCs w:val="22"/>
          <w:lang w:val="es-ES_tradnl"/>
        </w:rPr>
      </w:pPr>
    </w:p>
    <w:p w:rsidR="00F227EA" w:rsidRPr="00F227EA" w:rsidRDefault="00F227EA" w:rsidP="00F227EA">
      <w:pPr>
        <w:pStyle w:val="Ttulo1"/>
        <w:numPr>
          <w:ilvl w:val="0"/>
          <w:numId w:val="14"/>
        </w:numPr>
        <w:ind w:right="173"/>
        <w:jc w:val="both"/>
        <w:rPr>
          <w:rFonts w:ascii="Times New Roman" w:hAnsi="Times New Roman" w:cs="Times New Roman"/>
          <w:i/>
          <w:w w:val="110"/>
          <w:sz w:val="22"/>
          <w:szCs w:val="22"/>
          <w:lang w:val="es-ES_tradnl"/>
        </w:rPr>
      </w:pPr>
      <w:r w:rsidRPr="00F227EA">
        <w:rPr>
          <w:rFonts w:ascii="Times New Roman" w:hAnsi="Times New Roman" w:cs="Times New Roman"/>
          <w:i/>
          <w:w w:val="110"/>
          <w:sz w:val="22"/>
          <w:szCs w:val="22"/>
          <w:lang w:val="es-ES_tradnl"/>
        </w:rPr>
        <w:t xml:space="preserve">Reference </w:t>
      </w:r>
      <w:proofErr w:type="spellStart"/>
      <w:r w:rsidRPr="00F227EA">
        <w:rPr>
          <w:rFonts w:ascii="Times New Roman" w:hAnsi="Times New Roman" w:cs="Times New Roman"/>
          <w:i/>
          <w:w w:val="110"/>
          <w:sz w:val="22"/>
          <w:szCs w:val="22"/>
          <w:lang w:val="es-ES_tradnl"/>
        </w:rPr>
        <w:t>Manuals</w:t>
      </w:r>
      <w:proofErr w:type="spellEnd"/>
    </w:p>
    <w:p w:rsidR="00F227EA" w:rsidRPr="00F227EA" w:rsidRDefault="00F227EA" w:rsidP="00F227EA">
      <w:pPr>
        <w:pStyle w:val="Prrafodelista"/>
        <w:numPr>
          <w:ilvl w:val="0"/>
          <w:numId w:val="17"/>
        </w:numPr>
        <w:jc w:val="both"/>
        <w:rPr>
          <w:rFonts w:ascii="Times New Roman" w:hAnsi="Times New Roman" w:cs="Times New Roman"/>
          <w:lang w:val="es-ES_tradnl"/>
        </w:rPr>
      </w:pPr>
      <w:proofErr w:type="spellStart"/>
      <w:r w:rsidRPr="00F227EA">
        <w:rPr>
          <w:rFonts w:ascii="Times New Roman" w:eastAsia="Times New Roman" w:hAnsi="Times New Roman" w:cs="Times New Roman"/>
          <w:lang w:val="es-ES_tradnl"/>
        </w:rPr>
        <w:t>Cassany</w:t>
      </w:r>
      <w:proofErr w:type="spellEnd"/>
      <w:r w:rsidRPr="00F227EA">
        <w:rPr>
          <w:rFonts w:ascii="Times New Roman" w:eastAsia="Times New Roman" w:hAnsi="Times New Roman" w:cs="Times New Roman"/>
          <w:smallCaps/>
          <w:lang w:val="es-ES_tradnl"/>
        </w:rPr>
        <w:t xml:space="preserve">, </w:t>
      </w:r>
      <w:r w:rsidRPr="00F227EA">
        <w:rPr>
          <w:rFonts w:ascii="Times New Roman" w:eastAsia="Times New Roman" w:hAnsi="Times New Roman" w:cs="Times New Roman"/>
          <w:lang w:val="es-ES_tradnl"/>
        </w:rPr>
        <w:t xml:space="preserve">D. (1996). </w:t>
      </w:r>
      <w:r w:rsidRPr="00F227EA">
        <w:rPr>
          <w:rFonts w:ascii="Times New Roman" w:hAnsi="Times New Roman" w:cs="Times New Roman"/>
          <w:i/>
          <w:lang w:val="es-ES_tradnl"/>
        </w:rPr>
        <w:t xml:space="preserve">Reparar la escritura: didáctica de la corrección de lo </w:t>
      </w:r>
      <w:proofErr w:type="spellStart"/>
      <w:r w:rsidRPr="00F227EA">
        <w:rPr>
          <w:rFonts w:ascii="Times New Roman" w:hAnsi="Times New Roman" w:cs="Times New Roman"/>
          <w:i/>
          <w:lang w:val="es-ES_tradnl"/>
        </w:rPr>
        <w:t>escrito</w:t>
      </w:r>
      <w:r w:rsidRPr="00F227EA">
        <w:rPr>
          <w:rFonts w:ascii="Times New Roman" w:hAnsi="Times New Roman" w:cs="Times New Roman"/>
          <w:lang w:val="es-ES_tradnl"/>
        </w:rPr>
        <w:t>.Barcelona</w:t>
      </w:r>
      <w:proofErr w:type="spellEnd"/>
      <w:r w:rsidRPr="00F227EA">
        <w:rPr>
          <w:rFonts w:ascii="Times New Roman" w:hAnsi="Times New Roman" w:cs="Times New Roman"/>
          <w:lang w:val="es-ES_tradnl"/>
        </w:rPr>
        <w:t xml:space="preserve">, España: </w:t>
      </w:r>
      <w:proofErr w:type="spellStart"/>
      <w:r w:rsidRPr="00F227EA">
        <w:rPr>
          <w:rFonts w:ascii="Times New Roman" w:hAnsi="Times New Roman" w:cs="Times New Roman"/>
          <w:lang w:val="es-ES_tradnl"/>
        </w:rPr>
        <w:t>Graó</w:t>
      </w:r>
      <w:proofErr w:type="spellEnd"/>
      <w:r w:rsidRPr="00F227EA">
        <w:rPr>
          <w:rFonts w:ascii="Times New Roman" w:hAnsi="Times New Roman" w:cs="Times New Roman"/>
          <w:lang w:val="es-ES_tradnl"/>
        </w:rPr>
        <w:t>.</w:t>
      </w:r>
    </w:p>
    <w:p w:rsidR="00F227EA" w:rsidRPr="00F227EA" w:rsidRDefault="00F227EA" w:rsidP="00F227EA">
      <w:pPr>
        <w:pStyle w:val="Prrafodelista"/>
        <w:numPr>
          <w:ilvl w:val="0"/>
          <w:numId w:val="17"/>
        </w:numPr>
        <w:jc w:val="both"/>
        <w:rPr>
          <w:rFonts w:ascii="Times New Roman" w:hAnsi="Times New Roman" w:cs="Times New Roman"/>
          <w:lang w:val="es-ES_tradnl"/>
        </w:rPr>
      </w:pPr>
      <w:proofErr w:type="spellStart"/>
      <w:r w:rsidRPr="00F227EA">
        <w:rPr>
          <w:rFonts w:ascii="Times New Roman" w:eastAsia="Times New Roman" w:hAnsi="Times New Roman" w:cs="Times New Roman"/>
          <w:lang w:val="es-ES_tradnl"/>
        </w:rPr>
        <w:t>Cassany</w:t>
      </w:r>
      <w:proofErr w:type="spellEnd"/>
      <w:r w:rsidRPr="00F227EA">
        <w:rPr>
          <w:rFonts w:ascii="Times New Roman" w:eastAsia="Times New Roman" w:hAnsi="Times New Roman" w:cs="Times New Roman"/>
          <w:smallCaps/>
          <w:lang w:val="es-ES_tradnl"/>
        </w:rPr>
        <w:t xml:space="preserve">, </w:t>
      </w:r>
      <w:r w:rsidRPr="00F227EA">
        <w:rPr>
          <w:rFonts w:ascii="Times New Roman" w:eastAsia="Times New Roman" w:hAnsi="Times New Roman" w:cs="Times New Roman"/>
          <w:lang w:val="es-ES_tradnl"/>
        </w:rPr>
        <w:t xml:space="preserve">D. (1993). </w:t>
      </w:r>
      <w:r w:rsidRPr="00F227EA">
        <w:rPr>
          <w:rFonts w:ascii="Times New Roman" w:hAnsi="Times New Roman" w:cs="Times New Roman"/>
          <w:i/>
          <w:lang w:val="es-ES_tradnl"/>
        </w:rPr>
        <w:t>La cocina de la escritura</w:t>
      </w:r>
      <w:r w:rsidRPr="00F227EA">
        <w:rPr>
          <w:rFonts w:ascii="Times New Roman" w:hAnsi="Times New Roman" w:cs="Times New Roman"/>
          <w:lang w:val="es-ES_tradnl"/>
        </w:rPr>
        <w:t>. Barcelona, España: Anagrama.</w:t>
      </w:r>
    </w:p>
    <w:p w:rsidR="00F227EA" w:rsidRPr="00F227EA" w:rsidRDefault="00F227EA" w:rsidP="00F227EA">
      <w:pPr>
        <w:pStyle w:val="Prrafodelista"/>
        <w:numPr>
          <w:ilvl w:val="0"/>
          <w:numId w:val="17"/>
        </w:numPr>
        <w:jc w:val="both"/>
        <w:rPr>
          <w:rFonts w:ascii="Times New Roman" w:hAnsi="Times New Roman" w:cs="Times New Roman"/>
          <w:lang w:val="es-ES_tradnl"/>
        </w:rPr>
      </w:pPr>
      <w:r w:rsidRPr="00F227EA">
        <w:rPr>
          <w:rFonts w:ascii="Times New Roman" w:eastAsia="Times New Roman" w:hAnsi="Times New Roman" w:cs="Times New Roman"/>
          <w:lang w:val="es-ES_tradnl"/>
        </w:rPr>
        <w:t>Creme</w:t>
      </w:r>
      <w:r w:rsidRPr="00F227EA">
        <w:rPr>
          <w:rFonts w:ascii="Times New Roman" w:eastAsia="Times New Roman" w:hAnsi="Times New Roman" w:cs="Times New Roman"/>
          <w:smallCaps/>
          <w:lang w:val="es-ES_tradnl"/>
        </w:rPr>
        <w:t xml:space="preserve">, </w:t>
      </w:r>
      <w:r w:rsidRPr="00F227EA">
        <w:rPr>
          <w:rFonts w:ascii="Times New Roman" w:eastAsia="Times New Roman" w:hAnsi="Times New Roman" w:cs="Times New Roman"/>
          <w:lang w:val="es-ES_tradnl"/>
        </w:rPr>
        <w:t>P. y M. Lea. (</w:t>
      </w:r>
      <w:r w:rsidRPr="00F227EA">
        <w:rPr>
          <w:rFonts w:ascii="Times New Roman" w:hAnsi="Times New Roman" w:cs="Times New Roman"/>
          <w:lang w:val="es-ES_tradnl"/>
        </w:rPr>
        <w:t xml:space="preserve">2000). </w:t>
      </w:r>
      <w:r w:rsidRPr="00F227EA">
        <w:rPr>
          <w:rFonts w:ascii="Times New Roman" w:hAnsi="Times New Roman" w:cs="Times New Roman"/>
          <w:i/>
          <w:lang w:val="es-ES_tradnl"/>
        </w:rPr>
        <w:t>Escribir en la universidad</w:t>
      </w:r>
      <w:r w:rsidRPr="00F227EA">
        <w:rPr>
          <w:rFonts w:ascii="Times New Roman" w:hAnsi="Times New Roman" w:cs="Times New Roman"/>
          <w:lang w:val="es-ES_tradnl"/>
        </w:rPr>
        <w:t xml:space="preserve">. Barcelona, España: </w:t>
      </w:r>
      <w:proofErr w:type="spellStart"/>
      <w:r w:rsidRPr="00F227EA">
        <w:rPr>
          <w:rFonts w:ascii="Times New Roman" w:hAnsi="Times New Roman" w:cs="Times New Roman"/>
          <w:lang w:val="es-ES_tradnl"/>
        </w:rPr>
        <w:t>Gedisa</w:t>
      </w:r>
      <w:proofErr w:type="spellEnd"/>
      <w:r w:rsidRPr="00F227EA">
        <w:rPr>
          <w:rFonts w:ascii="Times New Roman" w:hAnsi="Times New Roman" w:cs="Times New Roman"/>
          <w:lang w:val="es-ES_tradnl"/>
        </w:rPr>
        <w:t>.</w:t>
      </w:r>
    </w:p>
    <w:p w:rsidR="00F227EA" w:rsidRPr="00F227EA" w:rsidRDefault="00F227EA" w:rsidP="00F227EA">
      <w:pPr>
        <w:pStyle w:val="Prrafodelista"/>
        <w:numPr>
          <w:ilvl w:val="0"/>
          <w:numId w:val="17"/>
        </w:numPr>
        <w:jc w:val="both"/>
        <w:rPr>
          <w:rFonts w:ascii="Times New Roman" w:hAnsi="Times New Roman" w:cs="Times New Roman"/>
          <w:lang w:val="es-ES_tradnl"/>
        </w:rPr>
      </w:pPr>
      <w:r w:rsidRPr="00F227EA">
        <w:rPr>
          <w:rFonts w:ascii="Times New Roman" w:hAnsi="Times New Roman" w:cs="Times New Roman"/>
          <w:lang w:val="es-ES_tradnl"/>
        </w:rPr>
        <w:t xml:space="preserve">Pérez Silva, J. y K. Coral. (2004). </w:t>
      </w:r>
      <w:r w:rsidRPr="00F227EA">
        <w:rPr>
          <w:rFonts w:ascii="Times New Roman" w:hAnsi="Times New Roman" w:cs="Times New Roman"/>
          <w:i/>
          <w:lang w:val="es-ES_tradnl"/>
        </w:rPr>
        <w:t xml:space="preserve">Manual de </w:t>
      </w:r>
      <w:r w:rsidRPr="00F227EA">
        <w:rPr>
          <w:rFonts w:ascii="Times New Roman" w:hAnsi="Times New Roman" w:cs="Times New Roman"/>
          <w:i/>
          <w:spacing w:val="-3"/>
          <w:lang w:val="es-ES_tradnl"/>
        </w:rPr>
        <w:t>gramática del castellano: variedad estándar y usos</w:t>
      </w:r>
      <w:r w:rsidRPr="00F227EA">
        <w:rPr>
          <w:rFonts w:ascii="Times New Roman" w:hAnsi="Times New Roman" w:cs="Times New Roman"/>
          <w:spacing w:val="-3"/>
          <w:lang w:val="es-ES_tradnl"/>
        </w:rPr>
        <w:t xml:space="preserve"> </w:t>
      </w:r>
      <w:r w:rsidRPr="00F227EA">
        <w:rPr>
          <w:rFonts w:ascii="Times New Roman" w:hAnsi="Times New Roman" w:cs="Times New Roman"/>
          <w:i/>
          <w:lang w:val="es-ES_tradnl"/>
        </w:rPr>
        <w:t>regionales</w:t>
      </w:r>
      <w:r w:rsidRPr="00F227EA">
        <w:rPr>
          <w:rFonts w:ascii="Times New Roman" w:hAnsi="Times New Roman" w:cs="Times New Roman"/>
          <w:lang w:val="es-ES_tradnl"/>
        </w:rPr>
        <w:t xml:space="preserve">. Lima, Perú: </w:t>
      </w:r>
      <w:proofErr w:type="spellStart"/>
      <w:r w:rsidRPr="00F227EA">
        <w:rPr>
          <w:rFonts w:ascii="Times New Roman" w:hAnsi="Times New Roman" w:cs="Times New Roman"/>
          <w:lang w:val="es-ES_tradnl"/>
        </w:rPr>
        <w:t>Proeduca</w:t>
      </w:r>
      <w:proofErr w:type="spellEnd"/>
      <w:r w:rsidRPr="00F227EA">
        <w:rPr>
          <w:rFonts w:ascii="Times New Roman" w:hAnsi="Times New Roman" w:cs="Times New Roman"/>
          <w:lang w:val="es-ES_tradnl"/>
        </w:rPr>
        <w:t>.</w:t>
      </w:r>
    </w:p>
    <w:p w:rsidR="00F227EA" w:rsidRPr="00F227EA" w:rsidRDefault="00F227EA" w:rsidP="00F227EA">
      <w:pPr>
        <w:pStyle w:val="Ttulo1"/>
        <w:ind w:left="0" w:right="173"/>
        <w:jc w:val="both"/>
        <w:rPr>
          <w:rFonts w:ascii="Times New Roman" w:hAnsi="Times New Roman" w:cs="Times New Roman"/>
          <w:b w:val="0"/>
          <w:noProof/>
          <w:w w:val="110"/>
          <w:sz w:val="22"/>
          <w:szCs w:val="22"/>
          <w:lang w:val="es-ES_tradnl"/>
        </w:rPr>
      </w:pPr>
    </w:p>
    <w:p w:rsidR="00F227EA" w:rsidRPr="006602B6" w:rsidRDefault="00F227EA" w:rsidP="00F227EA">
      <w:pPr>
        <w:pStyle w:val="Ttulo1"/>
        <w:numPr>
          <w:ilvl w:val="0"/>
          <w:numId w:val="14"/>
        </w:numPr>
        <w:ind w:right="173"/>
        <w:jc w:val="both"/>
        <w:rPr>
          <w:rFonts w:ascii="Times New Roman" w:hAnsi="Times New Roman" w:cs="Times New Roman"/>
          <w:i/>
          <w:w w:val="110"/>
          <w:sz w:val="22"/>
          <w:szCs w:val="22"/>
        </w:rPr>
      </w:pPr>
      <w:r w:rsidRPr="006602B6">
        <w:rPr>
          <w:rFonts w:ascii="Times New Roman" w:hAnsi="Times New Roman" w:cs="Times New Roman"/>
          <w:i/>
          <w:w w:val="110"/>
          <w:sz w:val="22"/>
          <w:szCs w:val="22"/>
        </w:rPr>
        <w:t>Dictionaries and books for grammatical normative consultation</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proofErr w:type="spellStart"/>
      <w:r w:rsidRPr="00F227EA">
        <w:rPr>
          <w:rFonts w:ascii="Times New Roman" w:hAnsi="Times New Roman" w:cs="Times New Roman"/>
          <w:b w:val="0"/>
          <w:w w:val="110"/>
          <w:sz w:val="22"/>
          <w:szCs w:val="22"/>
        </w:rPr>
        <w:t>Gatti</w:t>
      </w:r>
      <w:proofErr w:type="spellEnd"/>
      <w:r w:rsidRPr="00F227EA">
        <w:rPr>
          <w:rFonts w:ascii="Times New Roman" w:hAnsi="Times New Roman" w:cs="Times New Roman"/>
          <w:b w:val="0"/>
          <w:w w:val="110"/>
          <w:sz w:val="22"/>
          <w:szCs w:val="22"/>
        </w:rPr>
        <w:t xml:space="preserve">, C. y </w:t>
      </w:r>
      <w:proofErr w:type="spellStart"/>
      <w:r w:rsidRPr="00F227EA">
        <w:rPr>
          <w:rFonts w:ascii="Times New Roman" w:hAnsi="Times New Roman" w:cs="Times New Roman"/>
          <w:b w:val="0"/>
          <w:w w:val="110"/>
          <w:sz w:val="22"/>
          <w:szCs w:val="22"/>
        </w:rPr>
        <w:t>Wiesse</w:t>
      </w:r>
      <w:proofErr w:type="spellEnd"/>
      <w:r w:rsidRPr="00F227EA">
        <w:rPr>
          <w:rFonts w:ascii="Times New Roman" w:hAnsi="Times New Roman" w:cs="Times New Roman"/>
          <w:b w:val="0"/>
          <w:w w:val="110"/>
          <w:sz w:val="22"/>
          <w:szCs w:val="22"/>
        </w:rPr>
        <w:t xml:space="preserve">, J. (2001). </w:t>
      </w:r>
      <w:r w:rsidRPr="00F227EA">
        <w:rPr>
          <w:rFonts w:ascii="Times New Roman" w:hAnsi="Times New Roman" w:cs="Times New Roman"/>
          <w:b w:val="0"/>
          <w:i/>
          <w:w w:val="110"/>
          <w:sz w:val="22"/>
          <w:szCs w:val="22"/>
          <w:lang w:val="es-ES_tradnl"/>
        </w:rPr>
        <w:t xml:space="preserve">Elementos de gramática española. </w:t>
      </w:r>
      <w:r w:rsidRPr="00F227EA">
        <w:rPr>
          <w:rFonts w:ascii="Times New Roman" w:hAnsi="Times New Roman" w:cs="Times New Roman"/>
          <w:b w:val="0"/>
          <w:w w:val="110"/>
          <w:sz w:val="22"/>
          <w:szCs w:val="22"/>
          <w:lang w:val="es-ES_tradnl"/>
        </w:rPr>
        <w:t>Lima, Perú: Universidad del Pacífico.</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Moliner, M. (1998). </w:t>
      </w:r>
      <w:r w:rsidRPr="00F227EA">
        <w:rPr>
          <w:rFonts w:ascii="Times New Roman" w:hAnsi="Times New Roman" w:cs="Times New Roman"/>
          <w:b w:val="0"/>
          <w:i/>
          <w:w w:val="110"/>
          <w:sz w:val="22"/>
          <w:szCs w:val="22"/>
          <w:lang w:val="es-ES_tradnl"/>
        </w:rPr>
        <w:t xml:space="preserve">Diccionario de uso del español moderno. </w:t>
      </w:r>
      <w:r w:rsidRPr="00F227EA">
        <w:rPr>
          <w:rFonts w:ascii="Times New Roman" w:hAnsi="Times New Roman" w:cs="Times New Roman"/>
          <w:b w:val="0"/>
          <w:w w:val="110"/>
          <w:sz w:val="22"/>
          <w:szCs w:val="22"/>
          <w:lang w:val="es-ES_tradnl"/>
        </w:rPr>
        <w:t>Madrid, España: Gredos.</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Real Academia de la Lengua Española. (2016, 1 de enero). </w:t>
      </w:r>
      <w:r w:rsidRPr="00F227EA">
        <w:rPr>
          <w:rFonts w:ascii="Times New Roman" w:hAnsi="Times New Roman" w:cs="Times New Roman"/>
          <w:b w:val="0"/>
          <w:i/>
          <w:w w:val="110"/>
          <w:sz w:val="22"/>
          <w:szCs w:val="22"/>
          <w:lang w:val="es-ES_tradnl"/>
        </w:rPr>
        <w:t>Diccionario de la Real Academia española</w:t>
      </w:r>
      <w:r w:rsidRPr="00F227EA">
        <w:rPr>
          <w:rFonts w:ascii="Times New Roman" w:hAnsi="Times New Roman" w:cs="Times New Roman"/>
          <w:b w:val="0"/>
          <w:w w:val="110"/>
          <w:sz w:val="22"/>
          <w:szCs w:val="22"/>
          <w:lang w:val="es-ES_tradnl"/>
        </w:rPr>
        <w:t xml:space="preserve">. Recuperado de </w:t>
      </w:r>
      <w:hyperlink r:id="rId27" w:history="1">
        <w:r w:rsidRPr="00F227EA">
          <w:rPr>
            <w:rStyle w:val="Hipervnculo"/>
            <w:rFonts w:ascii="Times New Roman" w:hAnsi="Times New Roman" w:cs="Times New Roman"/>
            <w:b w:val="0"/>
            <w:w w:val="110"/>
            <w:sz w:val="22"/>
            <w:szCs w:val="22"/>
            <w:lang w:val="es-ES_tradnl"/>
          </w:rPr>
          <w:t>http://dle.rae.es/?w=diccionario</w:t>
        </w:r>
      </w:hyperlink>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Real Academia de la Lengua Española. (2016, 1 de enero). </w:t>
      </w:r>
      <w:r w:rsidRPr="00F227EA">
        <w:rPr>
          <w:rFonts w:ascii="Times New Roman" w:hAnsi="Times New Roman" w:cs="Times New Roman"/>
          <w:b w:val="0"/>
          <w:i/>
          <w:w w:val="110"/>
          <w:sz w:val="22"/>
          <w:szCs w:val="22"/>
          <w:lang w:val="es-ES_tradnl"/>
        </w:rPr>
        <w:t>Diccionario panhispánico de dudas.</w:t>
      </w:r>
      <w:r w:rsidRPr="00F227EA">
        <w:rPr>
          <w:rFonts w:ascii="Times New Roman" w:hAnsi="Times New Roman" w:cs="Times New Roman"/>
          <w:b w:val="0"/>
          <w:w w:val="110"/>
          <w:sz w:val="22"/>
          <w:szCs w:val="22"/>
          <w:lang w:val="es-ES_tradnl"/>
        </w:rPr>
        <w:t xml:space="preserve"> Recuperado de </w:t>
      </w:r>
      <w:hyperlink r:id="rId28" w:history="1">
        <w:r w:rsidRPr="00F227EA">
          <w:rPr>
            <w:rStyle w:val="Hipervnculo"/>
            <w:rFonts w:ascii="Times New Roman" w:hAnsi="Times New Roman" w:cs="Times New Roman"/>
            <w:b w:val="0"/>
            <w:w w:val="110"/>
            <w:sz w:val="22"/>
            <w:szCs w:val="22"/>
            <w:lang w:val="es-ES_tradnl"/>
          </w:rPr>
          <w:t>http://lema.rae.es/dpd/?key</w:t>
        </w:r>
      </w:hyperlink>
      <w:r w:rsidRPr="00F227EA">
        <w:rPr>
          <w:rFonts w:ascii="Times New Roman" w:hAnsi="Times New Roman" w:cs="Times New Roman"/>
          <w:b w:val="0"/>
          <w:w w:val="110"/>
          <w:sz w:val="22"/>
          <w:szCs w:val="22"/>
          <w:lang w:val="es-ES_tradnl"/>
        </w:rPr>
        <w:t>=</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Real Academia de la Lengua Española. (2010). </w:t>
      </w:r>
      <w:r w:rsidRPr="00F227EA">
        <w:rPr>
          <w:rFonts w:ascii="Times New Roman" w:hAnsi="Times New Roman" w:cs="Times New Roman"/>
          <w:b w:val="0"/>
          <w:i/>
          <w:w w:val="110"/>
          <w:sz w:val="22"/>
          <w:szCs w:val="22"/>
          <w:lang w:val="es-ES_tradnl"/>
        </w:rPr>
        <w:t>Ortografía de la lengua española</w:t>
      </w:r>
      <w:r w:rsidRPr="00F227EA">
        <w:rPr>
          <w:rFonts w:ascii="Times New Roman" w:hAnsi="Times New Roman" w:cs="Times New Roman"/>
          <w:b w:val="0"/>
          <w:w w:val="110"/>
          <w:sz w:val="22"/>
          <w:szCs w:val="22"/>
          <w:lang w:val="es-ES_tradnl"/>
        </w:rPr>
        <w:t>. Madrid, España: Espasa Calpe.</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Real Academia de la Lengua Española. (2005). </w:t>
      </w:r>
      <w:r w:rsidRPr="00F227EA">
        <w:rPr>
          <w:rFonts w:ascii="Times New Roman" w:hAnsi="Times New Roman" w:cs="Times New Roman"/>
          <w:b w:val="0"/>
          <w:i/>
          <w:w w:val="110"/>
          <w:sz w:val="22"/>
          <w:szCs w:val="22"/>
          <w:lang w:val="es-ES_tradnl"/>
        </w:rPr>
        <w:t>Diccionario panhispánico de dudas.</w:t>
      </w:r>
      <w:r w:rsidRPr="00F227EA">
        <w:rPr>
          <w:rFonts w:ascii="Times New Roman" w:hAnsi="Times New Roman" w:cs="Times New Roman"/>
          <w:b w:val="0"/>
          <w:w w:val="110"/>
          <w:sz w:val="22"/>
          <w:szCs w:val="22"/>
          <w:lang w:val="es-ES_tradnl"/>
        </w:rPr>
        <w:t xml:space="preserve"> Bogotá, Colombia: Santillana.</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Real Academia de la Lengua Española. (2001). </w:t>
      </w:r>
      <w:r w:rsidRPr="00F227EA">
        <w:rPr>
          <w:rFonts w:ascii="Times New Roman" w:hAnsi="Times New Roman" w:cs="Times New Roman"/>
          <w:b w:val="0"/>
          <w:i/>
          <w:w w:val="110"/>
          <w:sz w:val="22"/>
          <w:szCs w:val="22"/>
          <w:lang w:val="es-ES_tradnl"/>
        </w:rPr>
        <w:t>Diccionario de la lengua española.</w:t>
      </w:r>
      <w:r w:rsidRPr="00F227EA">
        <w:rPr>
          <w:rFonts w:ascii="Times New Roman" w:hAnsi="Times New Roman" w:cs="Times New Roman"/>
          <w:b w:val="0"/>
          <w:w w:val="110"/>
          <w:sz w:val="22"/>
          <w:szCs w:val="22"/>
          <w:lang w:val="es-ES_tradnl"/>
        </w:rPr>
        <w:t xml:space="preserve"> 22ª edición. Madrid, España: Espasa Calpe.</w:t>
      </w:r>
    </w:p>
    <w:p w:rsidR="00F227EA" w:rsidRPr="00F227EA" w:rsidRDefault="00F227EA" w:rsidP="00F227EA">
      <w:pPr>
        <w:pStyle w:val="Ttulo1"/>
        <w:numPr>
          <w:ilvl w:val="0"/>
          <w:numId w:val="18"/>
        </w:numPr>
        <w:ind w:right="173"/>
        <w:jc w:val="both"/>
        <w:rPr>
          <w:rFonts w:ascii="Times New Roman" w:hAnsi="Times New Roman" w:cs="Times New Roman"/>
          <w:b w:val="0"/>
          <w:w w:val="110"/>
          <w:sz w:val="22"/>
          <w:szCs w:val="22"/>
          <w:lang w:val="es-ES_tradnl"/>
        </w:rPr>
      </w:pPr>
      <w:r w:rsidRPr="00F227EA">
        <w:rPr>
          <w:rFonts w:ascii="Times New Roman" w:hAnsi="Times New Roman" w:cs="Times New Roman"/>
          <w:b w:val="0"/>
          <w:w w:val="110"/>
          <w:sz w:val="22"/>
          <w:szCs w:val="22"/>
          <w:lang w:val="es-ES_tradnl"/>
        </w:rPr>
        <w:t xml:space="preserve">Seco, M. (2002). </w:t>
      </w:r>
      <w:r w:rsidRPr="00F227EA">
        <w:rPr>
          <w:rFonts w:ascii="Times New Roman" w:hAnsi="Times New Roman" w:cs="Times New Roman"/>
          <w:b w:val="0"/>
          <w:i/>
          <w:w w:val="110"/>
          <w:sz w:val="22"/>
          <w:szCs w:val="22"/>
          <w:lang w:val="es-ES_tradnl"/>
        </w:rPr>
        <w:t xml:space="preserve">Diccionario de dudas y dificultades de la lengua española. </w:t>
      </w:r>
      <w:r w:rsidRPr="00F227EA">
        <w:rPr>
          <w:rFonts w:ascii="Times New Roman" w:hAnsi="Times New Roman" w:cs="Times New Roman"/>
          <w:b w:val="0"/>
          <w:w w:val="110"/>
          <w:sz w:val="22"/>
          <w:szCs w:val="22"/>
          <w:lang w:val="es-ES_tradnl"/>
        </w:rPr>
        <w:t xml:space="preserve">Madrid, España: Aguilar. </w:t>
      </w:r>
    </w:p>
    <w:p w:rsidR="00F227EA" w:rsidRDefault="00F227EA" w:rsidP="00F227EA">
      <w:pPr>
        <w:pStyle w:val="Textoindependiente"/>
        <w:jc w:val="both"/>
        <w:rPr>
          <w:rFonts w:cs="Times New Roman"/>
          <w:bCs/>
          <w:sz w:val="22"/>
          <w:szCs w:val="22"/>
        </w:rPr>
      </w:pPr>
    </w:p>
    <w:p w:rsidR="006602B6" w:rsidRDefault="006602B6" w:rsidP="00F227EA">
      <w:pPr>
        <w:pStyle w:val="Textoindependiente"/>
        <w:jc w:val="both"/>
        <w:rPr>
          <w:rFonts w:cs="Times New Roman"/>
          <w:bCs/>
          <w:sz w:val="22"/>
          <w:szCs w:val="22"/>
        </w:rPr>
      </w:pPr>
    </w:p>
    <w:p w:rsidR="006602B6" w:rsidRDefault="006602B6" w:rsidP="00F227EA">
      <w:pPr>
        <w:pStyle w:val="Textoindependiente"/>
        <w:jc w:val="both"/>
        <w:rPr>
          <w:rFonts w:cs="Times New Roman"/>
          <w:bCs/>
          <w:sz w:val="22"/>
          <w:szCs w:val="22"/>
        </w:rPr>
      </w:pPr>
    </w:p>
    <w:p w:rsidR="00F227EA" w:rsidRPr="006602B6" w:rsidRDefault="006602B6" w:rsidP="00F227EA">
      <w:pPr>
        <w:pStyle w:val="Prrafodelista"/>
        <w:numPr>
          <w:ilvl w:val="0"/>
          <w:numId w:val="12"/>
        </w:numPr>
        <w:tabs>
          <w:tab w:val="left" w:pos="460"/>
        </w:tabs>
        <w:jc w:val="both"/>
        <w:rPr>
          <w:rFonts w:ascii="Times New Roman" w:eastAsia="Times New Roman" w:hAnsi="Times New Roman" w:cs="Times New Roman"/>
          <w:b/>
          <w:i/>
        </w:rPr>
      </w:pPr>
      <w:r w:rsidRPr="006602B6">
        <w:rPr>
          <w:rFonts w:ascii="Times New Roman" w:eastAsia="Times New Roman" w:hAnsi="Times New Roman" w:cs="Times New Roman"/>
          <w:b/>
          <w:i/>
        </w:rPr>
        <w:lastRenderedPageBreak/>
        <w:t>Specific course information</w:t>
      </w:r>
    </w:p>
    <w:p w:rsidR="006602B6" w:rsidRDefault="006602B6" w:rsidP="006602B6">
      <w:pPr>
        <w:tabs>
          <w:tab w:val="left" w:pos="460"/>
        </w:tabs>
        <w:jc w:val="both"/>
        <w:rPr>
          <w:rFonts w:ascii="Times New Roman" w:eastAsia="Times New Roman" w:hAnsi="Times New Roman" w:cs="Times New Roman"/>
          <w:b/>
        </w:rPr>
      </w:pPr>
    </w:p>
    <w:p w:rsidR="006602B6" w:rsidRDefault="006602B6" w:rsidP="006602B6">
      <w:pPr>
        <w:pStyle w:val="Prrafodelista"/>
        <w:numPr>
          <w:ilvl w:val="0"/>
          <w:numId w:val="24"/>
        </w:numPr>
        <w:tabs>
          <w:tab w:val="left" w:pos="460"/>
        </w:tabs>
        <w:jc w:val="both"/>
        <w:rPr>
          <w:rFonts w:ascii="Times New Roman" w:eastAsia="Times New Roman" w:hAnsi="Times New Roman" w:cs="Times New Roman"/>
          <w:b/>
        </w:rPr>
      </w:pPr>
      <w:r>
        <w:rPr>
          <w:rFonts w:ascii="Times New Roman" w:eastAsia="Times New Roman" w:hAnsi="Times New Roman" w:cs="Times New Roman"/>
          <w:b/>
        </w:rPr>
        <w:t>Brief description of the course content</w:t>
      </w:r>
    </w:p>
    <w:p w:rsidR="006602B6" w:rsidRDefault="006602B6" w:rsidP="006602B6">
      <w:pPr>
        <w:ind w:left="460"/>
        <w:jc w:val="both"/>
        <w:rPr>
          <w:rFonts w:ascii="Times New Roman" w:eastAsia="Times New Roman" w:hAnsi="Times New Roman" w:cs="Times New Roman"/>
        </w:rPr>
      </w:pPr>
      <w:r w:rsidRPr="006602B6">
        <w:rPr>
          <w:rFonts w:ascii="Times New Roman" w:eastAsia="Times New Roman" w:hAnsi="Times New Roman" w:cs="Times New Roman"/>
        </w:rPr>
        <w:t xml:space="preserve">Through this course, students will improve and strengthen their ability to communicate both orally and in writing in an academic context. To this effect, the student will practice the composition of texts, taking into account the requirements of formal academic language: characteristics of academic writing (rules of punctuation, spelling, lexical grammatical competence, standards) and correct use of information. In turn, the course promotes a comprehensive reading that is not limited to the descriptive level, but also encompasses the conceptual and metaphorical, because only in this way will the student develop his critical and analytical capacity. The students will take on academic and scientific outreach readings that will allow them to distinguish the objectives set out in the different types of texts and to recognize the oral and written text as a coherent and cohesive unit in terms of form and content. Once these objectives have been met, the student will understand that oral and written communication skills are central competences of university life and, later, professional life. </w:t>
      </w:r>
    </w:p>
    <w:p w:rsidR="006602B6" w:rsidRDefault="006602B6" w:rsidP="006602B6">
      <w:pPr>
        <w:ind w:left="460"/>
        <w:jc w:val="both"/>
        <w:rPr>
          <w:rFonts w:ascii="Times New Roman" w:eastAsia="Times New Roman" w:hAnsi="Times New Roman" w:cs="Times New Roman"/>
        </w:rPr>
      </w:pPr>
    </w:p>
    <w:p w:rsidR="006602B6" w:rsidRDefault="006602B6" w:rsidP="006602B6">
      <w:pPr>
        <w:pStyle w:val="Prrafodelista"/>
        <w:numPr>
          <w:ilvl w:val="0"/>
          <w:numId w:val="24"/>
        </w:numPr>
        <w:tabs>
          <w:tab w:val="left" w:pos="820"/>
        </w:tabs>
        <w:jc w:val="both"/>
        <w:rPr>
          <w:rFonts w:ascii="Times New Roman" w:hAnsi="Times New Roman" w:cs="Times New Roman"/>
          <w:color w:val="212121"/>
        </w:rPr>
      </w:pPr>
      <w:r>
        <w:rPr>
          <w:rFonts w:ascii="Times New Roman" w:hAnsi="Times New Roman" w:cs="Times New Roman"/>
          <w:b/>
          <w:i/>
        </w:rPr>
        <w:t xml:space="preserve">Prerequisites </w:t>
      </w:r>
      <w:r>
        <w:rPr>
          <w:rFonts w:ascii="Times New Roman" w:hAnsi="Times New Roman" w:cs="Times New Roman"/>
          <w:b/>
          <w:i/>
          <w:spacing w:val="-3"/>
        </w:rPr>
        <w:t>or</w:t>
      </w:r>
      <w:r>
        <w:rPr>
          <w:rFonts w:ascii="Times New Roman" w:hAnsi="Times New Roman" w:cs="Times New Roman"/>
          <w:b/>
          <w:i/>
          <w:spacing w:val="-2"/>
        </w:rPr>
        <w:t xml:space="preserve"> </w:t>
      </w:r>
      <w:r>
        <w:rPr>
          <w:rFonts w:ascii="Times New Roman" w:hAnsi="Times New Roman" w:cs="Times New Roman"/>
          <w:b/>
          <w:i/>
        </w:rPr>
        <w:t xml:space="preserve">co-requisites: </w:t>
      </w:r>
      <w:r>
        <w:rPr>
          <w:rFonts w:ascii="Times New Roman" w:hAnsi="Times New Roman" w:cs="Times New Roman"/>
        </w:rPr>
        <w:t>Nothing</w:t>
      </w:r>
    </w:p>
    <w:p w:rsidR="006602B6" w:rsidRDefault="006602B6" w:rsidP="006602B6">
      <w:pPr>
        <w:jc w:val="both"/>
        <w:rPr>
          <w:rFonts w:ascii="Times New Roman" w:eastAsia="Times New Roman" w:hAnsi="Times New Roman" w:cs="Times New Roman"/>
        </w:rPr>
      </w:pPr>
    </w:p>
    <w:p w:rsidR="006602B6" w:rsidRDefault="006602B6" w:rsidP="006602B6">
      <w:pPr>
        <w:pStyle w:val="Prrafodelista"/>
        <w:numPr>
          <w:ilvl w:val="0"/>
          <w:numId w:val="24"/>
        </w:numPr>
        <w:tabs>
          <w:tab w:val="left" w:pos="821"/>
        </w:tabs>
        <w:jc w:val="both"/>
        <w:rPr>
          <w:rFonts w:ascii="Times New Roman" w:eastAsia="Times New Roman" w:hAnsi="Times New Roman" w:cs="Times New Roman"/>
        </w:rPr>
      </w:pPr>
      <w:r>
        <w:rPr>
          <w:rFonts w:ascii="Times New Roman" w:hAnsi="Times New Roman" w:cs="Times New Roman"/>
          <w:b/>
          <w:i/>
        </w:rPr>
        <w:t xml:space="preserve">Indicate whether a required or elective: </w:t>
      </w:r>
      <w:r>
        <w:rPr>
          <w:rFonts w:ascii="Times New Roman" w:hAnsi="Times New Roman" w:cs="Times New Roman"/>
        </w:rPr>
        <w:t>Required</w:t>
      </w:r>
    </w:p>
    <w:p w:rsidR="006602B6" w:rsidRDefault="006602B6" w:rsidP="006602B6">
      <w:pPr>
        <w:tabs>
          <w:tab w:val="left" w:pos="460"/>
        </w:tabs>
        <w:jc w:val="both"/>
        <w:rPr>
          <w:rFonts w:ascii="Times New Roman" w:eastAsia="Times New Roman" w:hAnsi="Times New Roman" w:cs="Times New Roman"/>
          <w:b/>
        </w:rPr>
      </w:pPr>
    </w:p>
    <w:p w:rsidR="006602B6" w:rsidRPr="006602B6" w:rsidRDefault="006602B6" w:rsidP="006602B6">
      <w:pPr>
        <w:tabs>
          <w:tab w:val="left" w:pos="460"/>
        </w:tabs>
        <w:jc w:val="both"/>
        <w:rPr>
          <w:rFonts w:ascii="Times New Roman" w:eastAsia="Times New Roman" w:hAnsi="Times New Roman" w:cs="Times New Roman"/>
          <w:b/>
        </w:rPr>
      </w:pPr>
    </w:p>
    <w:p w:rsidR="00F227EA" w:rsidRPr="00F227EA" w:rsidRDefault="00F227EA" w:rsidP="00F227EA">
      <w:pPr>
        <w:pStyle w:val="Prrafodelista"/>
        <w:numPr>
          <w:ilvl w:val="0"/>
          <w:numId w:val="12"/>
        </w:numPr>
        <w:tabs>
          <w:tab w:val="left" w:pos="460"/>
        </w:tabs>
        <w:jc w:val="both"/>
        <w:rPr>
          <w:rFonts w:ascii="Times New Roman" w:eastAsia="Times New Roman" w:hAnsi="Times New Roman" w:cs="Times New Roman"/>
          <w:b/>
        </w:rPr>
      </w:pPr>
      <w:r>
        <w:rPr>
          <w:rFonts w:ascii="Times New Roman" w:hAnsi="Times New Roman" w:cs="Times New Roman"/>
          <w:b/>
          <w:i/>
        </w:rPr>
        <w:t>Specific course</w:t>
      </w:r>
      <w:r>
        <w:rPr>
          <w:rFonts w:ascii="Times New Roman" w:hAnsi="Times New Roman" w:cs="Times New Roman"/>
          <w:b/>
          <w:i/>
          <w:spacing w:val="2"/>
        </w:rPr>
        <w:t xml:space="preserve"> </w:t>
      </w:r>
      <w:r w:rsidR="006602B6">
        <w:rPr>
          <w:rFonts w:ascii="Times New Roman" w:hAnsi="Times New Roman" w:cs="Times New Roman"/>
          <w:b/>
          <w:i/>
        </w:rPr>
        <w:t>objectives</w:t>
      </w:r>
    </w:p>
    <w:p w:rsidR="00F227EA" w:rsidRDefault="00F227EA" w:rsidP="00F227EA">
      <w:pPr>
        <w:pStyle w:val="Textoindependiente"/>
        <w:ind w:left="720"/>
        <w:jc w:val="both"/>
        <w:rPr>
          <w:rFonts w:cs="Times New Roman"/>
          <w:bCs/>
          <w:sz w:val="22"/>
          <w:szCs w:val="22"/>
        </w:rPr>
      </w:pPr>
    </w:p>
    <w:p w:rsidR="00F227EA" w:rsidRPr="00F227EA" w:rsidRDefault="00F227EA" w:rsidP="00F227EA">
      <w:pPr>
        <w:pStyle w:val="Textoindependiente"/>
        <w:numPr>
          <w:ilvl w:val="0"/>
          <w:numId w:val="23"/>
        </w:numPr>
        <w:jc w:val="both"/>
        <w:rPr>
          <w:rFonts w:cs="Times New Roman"/>
          <w:b/>
          <w:bCs/>
          <w:i/>
          <w:sz w:val="22"/>
          <w:szCs w:val="22"/>
        </w:rPr>
      </w:pPr>
      <w:r w:rsidRPr="00F227EA">
        <w:rPr>
          <w:rFonts w:cs="Times New Roman"/>
          <w:b/>
          <w:bCs/>
          <w:i/>
          <w:sz w:val="22"/>
          <w:szCs w:val="22"/>
        </w:rPr>
        <w:t>Competencies</w:t>
      </w:r>
    </w:p>
    <w:p w:rsidR="00F227EA" w:rsidRDefault="00F227EA" w:rsidP="00F227EA">
      <w:pPr>
        <w:pStyle w:val="Textoindependiente"/>
        <w:jc w:val="both"/>
        <w:rPr>
          <w:rFonts w:cs="Times New Roman"/>
          <w:bCs/>
          <w:sz w:val="22"/>
          <w:szCs w:val="22"/>
        </w:rPr>
      </w:pPr>
    </w:p>
    <w:p w:rsidR="00F227EA" w:rsidRDefault="00F227EA" w:rsidP="00F227EA">
      <w:pPr>
        <w:tabs>
          <w:tab w:val="left" w:pos="460"/>
        </w:tabs>
        <w:ind w:left="460"/>
        <w:jc w:val="both"/>
        <w:rPr>
          <w:rFonts w:ascii="Times New Roman" w:hAnsi="Times New Roman" w:cs="Times New Roman"/>
          <w:color w:val="000000" w:themeColor="text1"/>
        </w:rPr>
      </w:pPr>
      <w:r>
        <w:rPr>
          <w:rFonts w:ascii="Times New Roman" w:hAnsi="Times New Roman" w:cs="Times New Roman"/>
          <w:color w:val="000000" w:themeColor="text1"/>
        </w:rPr>
        <w:t>By the end of the course, the student will have developed and worked on the following competencies:</w:t>
      </w:r>
    </w:p>
    <w:p w:rsidR="00F227EA" w:rsidRDefault="00F227EA" w:rsidP="00F227EA">
      <w:pPr>
        <w:tabs>
          <w:tab w:val="left" w:pos="460"/>
        </w:tabs>
        <w:ind w:left="460"/>
        <w:jc w:val="both"/>
        <w:rPr>
          <w:rFonts w:ascii="Times New Roman" w:hAnsi="Times New Roman" w:cs="Times New Roman"/>
          <w:color w:val="000000" w:themeColor="text1"/>
        </w:rPr>
      </w:pPr>
    </w:p>
    <w:p w:rsidR="00F227EA" w:rsidRPr="00F227EA" w:rsidRDefault="00F227EA" w:rsidP="00F227EA">
      <w:pPr>
        <w:pStyle w:val="Prrafodelista"/>
        <w:tabs>
          <w:tab w:val="left" w:pos="820"/>
        </w:tabs>
        <w:spacing w:before="10"/>
        <w:ind w:left="460" w:right="140"/>
        <w:jc w:val="both"/>
        <w:rPr>
          <w:rFonts w:ascii="Times New Roman" w:eastAsia="Times New Roman" w:hAnsi="Times New Roman" w:cs="Times New Roman"/>
          <w:color w:val="000000"/>
          <w:shd w:val="clear" w:color="auto" w:fill="FFFFFF"/>
        </w:rPr>
      </w:pPr>
      <w:r w:rsidRPr="00F227EA">
        <w:rPr>
          <w:rFonts w:ascii="Times New Roman" w:eastAsia="Times New Roman" w:hAnsi="Times New Roman" w:cs="Times New Roman"/>
          <w:color w:val="000000"/>
          <w:shd w:val="clear" w:color="auto" w:fill="FFFFFF"/>
        </w:rPr>
        <w:t>d1: Operate effectively in multidisciplinary teams.</w:t>
      </w:r>
    </w:p>
    <w:p w:rsidR="00F227EA" w:rsidRPr="00F227EA" w:rsidRDefault="00F227EA" w:rsidP="00F227EA">
      <w:pPr>
        <w:pStyle w:val="Prrafodelista"/>
        <w:tabs>
          <w:tab w:val="left" w:pos="820"/>
        </w:tabs>
        <w:spacing w:before="10"/>
        <w:ind w:left="460" w:right="140"/>
        <w:jc w:val="both"/>
        <w:rPr>
          <w:rFonts w:ascii="Times New Roman" w:eastAsia="Times New Roman" w:hAnsi="Times New Roman" w:cs="Times New Roman"/>
          <w:color w:val="000000"/>
          <w:shd w:val="clear" w:color="auto" w:fill="FFFFFF"/>
        </w:rPr>
      </w:pPr>
      <w:r w:rsidRPr="00F227EA">
        <w:rPr>
          <w:rFonts w:ascii="Times New Roman" w:eastAsia="Times New Roman" w:hAnsi="Times New Roman" w:cs="Times New Roman"/>
          <w:color w:val="000000"/>
          <w:shd w:val="clear" w:color="auto" w:fill="FFFFFF"/>
        </w:rPr>
        <w:t>g1: Communicate appropriately in oral form.</w:t>
      </w:r>
    </w:p>
    <w:p w:rsidR="00F227EA" w:rsidRPr="00F227EA" w:rsidRDefault="00F227EA" w:rsidP="00F227EA">
      <w:pPr>
        <w:pStyle w:val="Prrafodelista"/>
        <w:tabs>
          <w:tab w:val="left" w:pos="820"/>
        </w:tabs>
        <w:spacing w:before="10"/>
        <w:ind w:left="460" w:right="140"/>
        <w:jc w:val="both"/>
        <w:rPr>
          <w:rFonts w:ascii="Times New Roman" w:eastAsia="Times New Roman" w:hAnsi="Times New Roman" w:cs="Times New Roman"/>
          <w:color w:val="000000"/>
          <w:shd w:val="clear" w:color="auto" w:fill="FFFFFF"/>
        </w:rPr>
      </w:pPr>
      <w:r w:rsidRPr="00F227EA">
        <w:rPr>
          <w:rFonts w:ascii="Times New Roman" w:eastAsia="Times New Roman" w:hAnsi="Times New Roman" w:cs="Times New Roman"/>
          <w:color w:val="000000"/>
          <w:shd w:val="clear" w:color="auto" w:fill="FFFFFF"/>
        </w:rPr>
        <w:t>g2: Communicate appropriately in written form.</w:t>
      </w:r>
    </w:p>
    <w:p w:rsidR="00F227EA" w:rsidRPr="00F227EA" w:rsidRDefault="00F227EA" w:rsidP="00F227EA">
      <w:pPr>
        <w:tabs>
          <w:tab w:val="left" w:pos="820"/>
        </w:tabs>
        <w:spacing w:before="10"/>
        <w:ind w:left="360" w:right="140"/>
        <w:jc w:val="both"/>
        <w:rPr>
          <w:rFonts w:ascii="Times New Roman" w:eastAsia="Times New Roman" w:hAnsi="Times New Roman" w:cs="Times New Roman"/>
        </w:rPr>
      </w:pPr>
    </w:p>
    <w:p w:rsidR="00F227EA" w:rsidRPr="00F227EA" w:rsidRDefault="00F227EA" w:rsidP="00F227EA">
      <w:pPr>
        <w:tabs>
          <w:tab w:val="left" w:pos="820"/>
        </w:tabs>
        <w:spacing w:before="10"/>
        <w:ind w:left="426" w:right="140"/>
        <w:jc w:val="both"/>
        <w:rPr>
          <w:rFonts w:ascii="Times New Roman" w:eastAsia="Times New Roman" w:hAnsi="Times New Roman" w:cs="Times New Roman"/>
        </w:rPr>
      </w:pPr>
      <w:r w:rsidRPr="00F227EA">
        <w:rPr>
          <w:rFonts w:ascii="Times New Roman" w:hAnsi="Times New Roman" w:cs="Times New Roman"/>
        </w:rPr>
        <w:t>The course covers the following student results ICACIT/ABET: d, g.</w:t>
      </w:r>
    </w:p>
    <w:p w:rsidR="00F227EA" w:rsidRPr="00F227EA" w:rsidRDefault="00F227EA" w:rsidP="00F227EA">
      <w:pPr>
        <w:tabs>
          <w:tab w:val="left" w:pos="460"/>
        </w:tabs>
        <w:ind w:left="460"/>
        <w:jc w:val="both"/>
        <w:rPr>
          <w:rFonts w:ascii="Times New Roman" w:hAnsi="Times New Roman" w:cs="Times New Roman"/>
          <w:b/>
          <w:i/>
          <w:color w:val="000000" w:themeColor="text1"/>
        </w:rPr>
      </w:pPr>
    </w:p>
    <w:p w:rsidR="00F227EA" w:rsidRPr="00F227EA" w:rsidRDefault="00F227EA" w:rsidP="00F227EA">
      <w:pPr>
        <w:pStyle w:val="Prrafodelista"/>
        <w:numPr>
          <w:ilvl w:val="0"/>
          <w:numId w:val="23"/>
        </w:numPr>
        <w:tabs>
          <w:tab w:val="left" w:pos="460"/>
        </w:tabs>
        <w:jc w:val="both"/>
        <w:rPr>
          <w:rFonts w:ascii="Times New Roman" w:hAnsi="Times New Roman" w:cs="Times New Roman"/>
          <w:b/>
          <w:i/>
          <w:color w:val="000000" w:themeColor="text1"/>
        </w:rPr>
      </w:pPr>
      <w:r w:rsidRPr="00F227EA">
        <w:rPr>
          <w:rFonts w:ascii="Times New Roman" w:hAnsi="Times New Roman" w:cs="Times New Roman"/>
          <w:b/>
          <w:i/>
          <w:color w:val="000000" w:themeColor="text1"/>
        </w:rPr>
        <w:t>Learning Outcomes</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Self-assessment: the students are able to recognize their own strengths and weaknesses to make constructive criticism of their own work.</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 xml:space="preserve">Peer-evaluation: the student is capable of formulating constructive criticism about the work of others and is open to the opinions of others. </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The student is capable of writing expository texts respecting lexical grammatical norms, spelling, and standards.</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The student is able to make an oral presentation.</w:t>
      </w:r>
    </w:p>
    <w:p w:rsidR="00F227EA" w:rsidRP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The students are capable of optimizing their learning through the use of virtual resources.</w:t>
      </w:r>
    </w:p>
    <w:p w:rsidR="00F227EA" w:rsidRPr="00F227EA" w:rsidRDefault="00F227EA" w:rsidP="00F227EA">
      <w:pPr>
        <w:pStyle w:val="Prrafodelista"/>
        <w:tabs>
          <w:tab w:val="left" w:pos="460"/>
        </w:tabs>
        <w:ind w:left="820"/>
        <w:jc w:val="both"/>
        <w:rPr>
          <w:rFonts w:ascii="Times New Roman" w:hAnsi="Times New Roman" w:cs="Times New Roman"/>
          <w:color w:val="000000" w:themeColor="text1"/>
        </w:rPr>
      </w:pPr>
    </w:p>
    <w:p w:rsidR="00F227EA" w:rsidRPr="00F227EA" w:rsidRDefault="00F227EA" w:rsidP="00F227EA">
      <w:pPr>
        <w:pStyle w:val="Prrafodelista"/>
        <w:numPr>
          <w:ilvl w:val="0"/>
          <w:numId w:val="23"/>
        </w:numPr>
        <w:tabs>
          <w:tab w:val="left" w:pos="460"/>
        </w:tabs>
        <w:jc w:val="both"/>
        <w:rPr>
          <w:rFonts w:ascii="Times New Roman" w:hAnsi="Times New Roman" w:cs="Times New Roman"/>
          <w:b/>
          <w:i/>
          <w:color w:val="000000" w:themeColor="text1"/>
        </w:rPr>
      </w:pPr>
      <w:r w:rsidRPr="00F227EA">
        <w:rPr>
          <w:rFonts w:ascii="Times New Roman" w:hAnsi="Times New Roman" w:cs="Times New Roman"/>
          <w:b/>
          <w:i/>
          <w:color w:val="000000" w:themeColor="text1"/>
        </w:rPr>
        <w:t>Learning results</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Consolidate the ability to recognize and avoid standard errors.</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Identify paragraph types and structures.</w:t>
      </w:r>
    </w:p>
    <w:p w:rsid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Correctly use logical connectors and antecedents in a paragraph.</w:t>
      </w:r>
    </w:p>
    <w:p w:rsidR="00F227EA" w:rsidRPr="00F227EA" w:rsidRDefault="00F227EA" w:rsidP="00F227EA">
      <w:pPr>
        <w:pStyle w:val="Prrafodelista"/>
        <w:widowControl/>
        <w:numPr>
          <w:ilvl w:val="0"/>
          <w:numId w:val="13"/>
        </w:numPr>
        <w:jc w:val="both"/>
        <w:rPr>
          <w:rFonts w:ascii="Times New Roman" w:hAnsi="Times New Roman" w:cs="Times New Roman"/>
        </w:rPr>
      </w:pPr>
      <w:r w:rsidRPr="00F227EA">
        <w:rPr>
          <w:rFonts w:ascii="Times New Roman" w:hAnsi="Times New Roman" w:cs="Times New Roman"/>
        </w:rPr>
        <w:t>Recognize the importance of the previous stages to the writing of a text.</w:t>
      </w:r>
    </w:p>
    <w:p w:rsidR="00B17428" w:rsidRDefault="00B17428" w:rsidP="006602B6">
      <w:pPr>
        <w:pStyle w:val="Textoindependiente"/>
        <w:ind w:left="0"/>
        <w:jc w:val="both"/>
        <w:rPr>
          <w:rFonts w:cs="Times New Roman"/>
          <w:bCs/>
          <w:sz w:val="22"/>
          <w:szCs w:val="22"/>
        </w:rPr>
      </w:pPr>
    </w:p>
    <w:p w:rsidR="009A125A" w:rsidRPr="009A125A" w:rsidRDefault="009A125A" w:rsidP="009A125A">
      <w:pPr>
        <w:pStyle w:val="Textoindependiente"/>
        <w:numPr>
          <w:ilvl w:val="0"/>
          <w:numId w:val="12"/>
        </w:numPr>
        <w:jc w:val="both"/>
        <w:rPr>
          <w:rFonts w:cs="Times New Roman"/>
          <w:b/>
          <w:bCs/>
          <w:i/>
          <w:sz w:val="22"/>
          <w:szCs w:val="22"/>
        </w:rPr>
      </w:pPr>
      <w:r w:rsidRPr="009A125A">
        <w:rPr>
          <w:rFonts w:cs="Times New Roman"/>
          <w:b/>
          <w:i/>
        </w:rPr>
        <w:lastRenderedPageBreak/>
        <w:t>Short list of subjects to study during the course</w:t>
      </w:r>
    </w:p>
    <w:p w:rsidR="009A125A" w:rsidRDefault="009A125A" w:rsidP="009A125A">
      <w:pPr>
        <w:pStyle w:val="Textoindependiente"/>
        <w:jc w:val="both"/>
        <w:rPr>
          <w:rFonts w:cs="Times New Roman"/>
          <w:b/>
          <w:i/>
        </w:rPr>
      </w:pP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Approach to some characteristics of formal writing</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Academic writing features</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Reading strategies</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Structure of text</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Structure of paragraphs</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Characteristics of the paragraph</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Argumentative vs. expository text</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Writing process: delimitation of topic and outline production</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Citations: function and types</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Approach to characteristic of the oral presentation</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Conference: formal presentation</w:t>
      </w:r>
    </w:p>
    <w:p w:rsidR="009A125A" w:rsidRPr="009A125A" w:rsidRDefault="009A125A" w:rsidP="009A125A">
      <w:pPr>
        <w:pStyle w:val="Textoindependiente"/>
        <w:numPr>
          <w:ilvl w:val="0"/>
          <w:numId w:val="28"/>
        </w:numPr>
        <w:jc w:val="both"/>
        <w:rPr>
          <w:rFonts w:cs="Times New Roman"/>
          <w:b/>
          <w:bCs/>
          <w:i/>
          <w:sz w:val="22"/>
          <w:szCs w:val="22"/>
        </w:rPr>
      </w:pPr>
      <w:r>
        <w:rPr>
          <w:rFonts w:cs="Times New Roman"/>
          <w:bCs/>
          <w:sz w:val="22"/>
          <w:szCs w:val="22"/>
        </w:rPr>
        <w:t>Writing full texts with citations</w:t>
      </w:r>
    </w:p>
    <w:p w:rsidR="009A125A" w:rsidRDefault="009A125A" w:rsidP="009A125A">
      <w:pPr>
        <w:pStyle w:val="Textoindependiente"/>
        <w:jc w:val="both"/>
        <w:rPr>
          <w:rFonts w:cs="Times New Roman"/>
          <w:b/>
          <w:bCs/>
          <w:i/>
          <w:sz w:val="22"/>
          <w:szCs w:val="22"/>
        </w:rPr>
      </w:pPr>
    </w:p>
    <w:p w:rsidR="006602B6" w:rsidRDefault="006602B6" w:rsidP="006602B6">
      <w:pPr>
        <w:pStyle w:val="Textoindependiente"/>
        <w:numPr>
          <w:ilvl w:val="0"/>
          <w:numId w:val="12"/>
        </w:numPr>
        <w:jc w:val="both"/>
        <w:rPr>
          <w:rFonts w:cs="Times New Roman"/>
          <w:b/>
          <w:bCs/>
          <w:i/>
          <w:sz w:val="22"/>
          <w:szCs w:val="22"/>
        </w:rPr>
      </w:pPr>
      <w:r w:rsidRPr="006602B6">
        <w:rPr>
          <w:rFonts w:cs="Times New Roman"/>
          <w:b/>
          <w:bCs/>
          <w:i/>
          <w:sz w:val="22"/>
          <w:szCs w:val="22"/>
        </w:rPr>
        <w:t>Methodology and evaluation system</w:t>
      </w:r>
    </w:p>
    <w:p w:rsidR="006602B6" w:rsidRDefault="006602B6" w:rsidP="006602B6">
      <w:pPr>
        <w:pStyle w:val="Textoindependiente"/>
        <w:jc w:val="both"/>
        <w:rPr>
          <w:rFonts w:cs="Times New Roman"/>
          <w:b/>
          <w:bCs/>
          <w:i/>
          <w:sz w:val="22"/>
          <w:szCs w:val="22"/>
        </w:rPr>
      </w:pPr>
    </w:p>
    <w:p w:rsidR="006602B6" w:rsidRDefault="006602B6" w:rsidP="006602B6">
      <w:pPr>
        <w:pStyle w:val="Textoindependiente"/>
        <w:jc w:val="both"/>
        <w:rPr>
          <w:rFonts w:cs="Times New Roman"/>
          <w:b/>
          <w:bCs/>
          <w:i/>
          <w:sz w:val="22"/>
          <w:szCs w:val="22"/>
        </w:rPr>
      </w:pPr>
      <w:r>
        <w:rPr>
          <w:rFonts w:cs="Times New Roman"/>
          <w:b/>
          <w:bCs/>
          <w:i/>
          <w:sz w:val="22"/>
          <w:szCs w:val="22"/>
        </w:rPr>
        <w:t>Methodology:</w:t>
      </w:r>
    </w:p>
    <w:p w:rsidR="006602B6" w:rsidRDefault="006602B6" w:rsidP="006602B6">
      <w:pPr>
        <w:pStyle w:val="Textoindependiente"/>
        <w:jc w:val="both"/>
        <w:rPr>
          <w:rFonts w:cs="Times New Roman"/>
          <w:b/>
          <w:bCs/>
          <w:i/>
          <w:sz w:val="22"/>
          <w:szCs w:val="22"/>
        </w:rPr>
      </w:pPr>
    </w:p>
    <w:p w:rsidR="006602B6" w:rsidRDefault="009F3B6A" w:rsidP="006602B6">
      <w:pPr>
        <w:pStyle w:val="Textoindependiente"/>
        <w:jc w:val="both"/>
        <w:rPr>
          <w:rFonts w:cs="Times New Roman"/>
          <w:sz w:val="22"/>
          <w:szCs w:val="22"/>
        </w:rPr>
      </w:pPr>
      <w:r w:rsidRPr="00F227EA">
        <w:rPr>
          <w:rFonts w:cs="Times New Roman"/>
          <w:sz w:val="22"/>
          <w:szCs w:val="22"/>
        </w:rPr>
        <w:t>Students will work actively in each class</w:t>
      </w:r>
      <w:r w:rsidR="00A0706D" w:rsidRPr="00F227EA">
        <w:rPr>
          <w:rFonts w:cs="Times New Roman"/>
          <w:sz w:val="22"/>
          <w:szCs w:val="22"/>
        </w:rPr>
        <w:t>.</w:t>
      </w:r>
      <w:r w:rsidRPr="00F227EA">
        <w:rPr>
          <w:rFonts w:cs="Times New Roman"/>
          <w:sz w:val="22"/>
          <w:szCs w:val="22"/>
        </w:rPr>
        <w:t xml:space="preserve"> It is therefore required that students perform previous tasks assigned by teachers as preparation for activities to be carried out during classes</w:t>
      </w:r>
      <w:r w:rsidR="00A0706D" w:rsidRPr="00F227EA">
        <w:rPr>
          <w:rFonts w:cs="Times New Roman"/>
          <w:sz w:val="22"/>
          <w:szCs w:val="22"/>
        </w:rPr>
        <w:t xml:space="preserve">. </w:t>
      </w:r>
      <w:r w:rsidRPr="00F227EA">
        <w:rPr>
          <w:rFonts w:cs="Times New Roman"/>
          <w:sz w:val="22"/>
          <w:szCs w:val="22"/>
        </w:rPr>
        <w:t>In them, students will work in groups on writing, reading, and exposition exercises always fulfilling the requirements of academic writing</w:t>
      </w:r>
      <w:r w:rsidR="00E25832" w:rsidRPr="00F227EA">
        <w:rPr>
          <w:rFonts w:cs="Times New Roman"/>
          <w:sz w:val="22"/>
          <w:szCs w:val="22"/>
        </w:rPr>
        <w:t xml:space="preserve">. </w:t>
      </w:r>
      <w:r w:rsidR="001E2E1A" w:rsidRPr="00F227EA">
        <w:rPr>
          <w:rFonts w:cs="Times New Roman"/>
          <w:sz w:val="22"/>
          <w:szCs w:val="22"/>
        </w:rPr>
        <w:t>This knowledge will be evaluated through three assessments in the first part of the course in short tests taken at the beginning of the class</w:t>
      </w:r>
      <w:r w:rsidR="008D6D0D" w:rsidRPr="00F227EA">
        <w:rPr>
          <w:rFonts w:cs="Times New Roman"/>
          <w:sz w:val="22"/>
          <w:szCs w:val="22"/>
        </w:rPr>
        <w:t>.</w:t>
      </w:r>
      <w:r w:rsidR="00E25832" w:rsidRPr="00F227EA">
        <w:rPr>
          <w:rFonts w:cs="Times New Roman"/>
          <w:sz w:val="22"/>
          <w:szCs w:val="22"/>
        </w:rPr>
        <w:t xml:space="preserve"> </w:t>
      </w:r>
      <w:r w:rsidR="001E2E1A" w:rsidRPr="00F227EA">
        <w:rPr>
          <w:rFonts w:cs="Times New Roman"/>
          <w:sz w:val="22"/>
          <w:szCs w:val="22"/>
        </w:rPr>
        <w:t>Throughout the cycle, students will become evaluators of the work of their peers as well as of their own works</w:t>
      </w:r>
      <w:r w:rsidR="00E25832" w:rsidRPr="00F227EA">
        <w:rPr>
          <w:rFonts w:cs="Times New Roman"/>
          <w:sz w:val="22"/>
          <w:szCs w:val="22"/>
        </w:rPr>
        <w:t xml:space="preserve">. </w:t>
      </w:r>
      <w:r w:rsidR="001E2E1A" w:rsidRPr="00F227EA">
        <w:rPr>
          <w:rFonts w:cs="Times New Roman"/>
          <w:sz w:val="22"/>
          <w:szCs w:val="22"/>
        </w:rPr>
        <w:t>Therefore, it is advised to attend all sessions, as no evaluation can be retaken.</w:t>
      </w:r>
    </w:p>
    <w:p w:rsidR="006602B6" w:rsidRDefault="006602B6" w:rsidP="006602B6">
      <w:pPr>
        <w:pStyle w:val="Textoindependiente"/>
        <w:jc w:val="both"/>
        <w:rPr>
          <w:rFonts w:cs="Times New Roman"/>
          <w:sz w:val="22"/>
          <w:szCs w:val="22"/>
        </w:rPr>
      </w:pPr>
    </w:p>
    <w:p w:rsidR="006602B6" w:rsidRDefault="00521A50" w:rsidP="006602B6">
      <w:pPr>
        <w:pStyle w:val="Textoindependiente"/>
        <w:jc w:val="both"/>
        <w:rPr>
          <w:rFonts w:cs="Times New Roman"/>
          <w:b/>
          <w:i/>
          <w:sz w:val="22"/>
          <w:szCs w:val="22"/>
        </w:rPr>
      </w:pPr>
      <w:r w:rsidRPr="006602B6">
        <w:rPr>
          <w:rFonts w:cs="Times New Roman"/>
          <w:b/>
          <w:i/>
          <w:sz w:val="22"/>
          <w:szCs w:val="22"/>
        </w:rPr>
        <w:t>Evaluation System:</w:t>
      </w:r>
    </w:p>
    <w:p w:rsidR="006602B6" w:rsidRDefault="006602B6" w:rsidP="006602B6">
      <w:pPr>
        <w:pStyle w:val="Textoindependiente"/>
        <w:jc w:val="both"/>
        <w:rPr>
          <w:rFonts w:cs="Times New Roman"/>
          <w:b/>
          <w:i/>
          <w:sz w:val="22"/>
          <w:szCs w:val="22"/>
        </w:rPr>
      </w:pPr>
    </w:p>
    <w:p w:rsidR="00AD5AE0" w:rsidRDefault="0032790C" w:rsidP="006602B6">
      <w:pPr>
        <w:pStyle w:val="Textoindependiente"/>
        <w:jc w:val="both"/>
        <w:rPr>
          <w:rFonts w:cs="Times New Roman"/>
          <w:sz w:val="22"/>
          <w:szCs w:val="22"/>
        </w:rPr>
      </w:pPr>
      <w:r w:rsidRPr="00F227EA">
        <w:rPr>
          <w:rFonts w:cs="Times New Roman"/>
          <w:sz w:val="22"/>
          <w:szCs w:val="22"/>
        </w:rPr>
        <w:t>The course has neither a midterm nor final exam but continuous assessments</w:t>
      </w:r>
      <w:r w:rsidR="00C56F03" w:rsidRPr="00F227EA">
        <w:rPr>
          <w:rFonts w:cs="Times New Roman"/>
          <w:sz w:val="22"/>
          <w:szCs w:val="22"/>
        </w:rPr>
        <w:t xml:space="preserve">. </w:t>
      </w:r>
      <w:r w:rsidR="0064063D" w:rsidRPr="00F227EA">
        <w:rPr>
          <w:rFonts w:cs="Times New Roman"/>
          <w:sz w:val="22"/>
          <w:szCs w:val="22"/>
        </w:rPr>
        <w:t>None of the evaluations can be retaken nor</w:t>
      </w:r>
      <w:r w:rsidR="00C56F03" w:rsidRPr="00F227EA">
        <w:rPr>
          <w:rFonts w:cs="Times New Roman"/>
          <w:sz w:val="22"/>
          <w:szCs w:val="22"/>
        </w:rPr>
        <w:t xml:space="preserve"> </w:t>
      </w:r>
      <w:r w:rsidR="0064063D" w:rsidRPr="00F227EA">
        <w:rPr>
          <w:rFonts w:cs="Times New Roman"/>
          <w:sz w:val="22"/>
          <w:szCs w:val="22"/>
        </w:rPr>
        <w:t>dropped</w:t>
      </w:r>
      <w:r w:rsidR="00C56F03" w:rsidRPr="00F227EA">
        <w:rPr>
          <w:rFonts w:cs="Times New Roman"/>
          <w:sz w:val="22"/>
          <w:szCs w:val="22"/>
        </w:rPr>
        <w:t xml:space="preserve">. </w:t>
      </w:r>
      <w:r w:rsidR="0064063D" w:rsidRPr="00F227EA">
        <w:rPr>
          <w:rFonts w:cs="Times New Roman"/>
          <w:sz w:val="22"/>
          <w:szCs w:val="22"/>
        </w:rPr>
        <w:t>Therefore, it is advisable to attend all sessions.</w:t>
      </w:r>
    </w:p>
    <w:p w:rsidR="006602B6" w:rsidRDefault="006602B6" w:rsidP="006602B6">
      <w:pPr>
        <w:pStyle w:val="Textoindependiente"/>
        <w:jc w:val="both"/>
        <w:rPr>
          <w:rFonts w:cs="Times New Roman"/>
          <w:sz w:val="22"/>
          <w:szCs w:val="22"/>
        </w:rPr>
      </w:pPr>
    </w:p>
    <w:p w:rsidR="006602B6" w:rsidRPr="006602B6" w:rsidRDefault="006602B6" w:rsidP="006602B6">
      <w:pPr>
        <w:pStyle w:val="Textoindependiente"/>
        <w:jc w:val="both"/>
        <w:rPr>
          <w:rFonts w:cs="Times New Roman"/>
          <w:b/>
          <w:bCs/>
          <w:i/>
          <w:sz w:val="22"/>
          <w:szCs w:val="22"/>
        </w:rPr>
      </w:pPr>
      <w:r>
        <w:rPr>
          <w:rFonts w:cs="Times New Roman"/>
          <w:sz w:val="22"/>
          <w:szCs w:val="22"/>
        </w:rPr>
        <w:t xml:space="preserve">Final Note: </w:t>
      </w:r>
      <w:r>
        <w:rPr>
          <w:rFonts w:cs="Times New Roman"/>
          <w:lang w:val="es-ES_tradnl"/>
        </w:rPr>
        <w:t>0.15 Asistencia + 0.45 EC + 0.4 Trabajo</w:t>
      </w:r>
    </w:p>
    <w:p w:rsidR="00B17428" w:rsidRDefault="00B17428" w:rsidP="00F227EA">
      <w:pPr>
        <w:widowControl/>
        <w:tabs>
          <w:tab w:val="right" w:pos="8505"/>
        </w:tabs>
        <w:jc w:val="both"/>
        <w:rPr>
          <w:rFonts w:ascii="Times New Roman" w:eastAsia="Times New Roman" w:hAnsi="Times New Roman" w:cs="Times New Roman"/>
        </w:rPr>
      </w:pPr>
    </w:p>
    <w:p w:rsidR="00AD5AE0" w:rsidRPr="00F227EA" w:rsidRDefault="00AD5AE0" w:rsidP="006602B6">
      <w:pPr>
        <w:widowControl/>
        <w:tabs>
          <w:tab w:val="left" w:pos="3015"/>
        </w:tabs>
        <w:jc w:val="both"/>
        <w:rPr>
          <w:rFonts w:ascii="Times New Roman" w:eastAsia="Times New Roman" w:hAnsi="Times New Roman" w:cs="Times New Roman"/>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1316"/>
        <w:gridCol w:w="5276"/>
        <w:gridCol w:w="645"/>
      </w:tblGrid>
      <w:tr w:rsidR="00865222" w:rsidRPr="00F227EA" w:rsidTr="006602B6">
        <w:trPr>
          <w:trHeight w:val="154"/>
          <w:jc w:val="center"/>
        </w:trPr>
        <w:tc>
          <w:tcPr>
            <w:tcW w:w="1376" w:type="dxa"/>
            <w:vMerge w:val="restart"/>
            <w:vAlign w:val="center"/>
          </w:tcPr>
          <w:p w:rsidR="00865222" w:rsidRPr="00F227EA" w:rsidRDefault="00E725D6" w:rsidP="00F227EA">
            <w:pPr>
              <w:spacing w:before="40" w:after="40"/>
              <w:jc w:val="both"/>
              <w:rPr>
                <w:rFonts w:ascii="Times New Roman" w:hAnsi="Times New Roman" w:cs="Times New Roman"/>
              </w:rPr>
            </w:pPr>
            <w:r w:rsidRPr="00F227EA">
              <w:rPr>
                <w:rFonts w:ascii="Times New Roman" w:hAnsi="Times New Roman" w:cs="Times New Roman"/>
              </w:rPr>
              <w:t>Attendance</w:t>
            </w:r>
          </w:p>
        </w:tc>
        <w:tc>
          <w:tcPr>
            <w:tcW w:w="1316" w:type="dxa"/>
            <w:vMerge w:val="restart"/>
            <w:vAlign w:val="center"/>
          </w:tcPr>
          <w:p w:rsidR="00865222" w:rsidRPr="00F227EA" w:rsidRDefault="006B4E78" w:rsidP="00F227EA">
            <w:pPr>
              <w:spacing w:before="40" w:after="40"/>
              <w:jc w:val="both"/>
              <w:rPr>
                <w:rFonts w:ascii="Times New Roman" w:hAnsi="Times New Roman" w:cs="Times New Roman"/>
              </w:rPr>
            </w:pPr>
            <w:r w:rsidRPr="00F227EA">
              <w:rPr>
                <w:rFonts w:ascii="Times New Roman" w:hAnsi="Times New Roman" w:cs="Times New Roman"/>
              </w:rPr>
              <w:t>15</w:t>
            </w:r>
            <w:r w:rsidR="00865222" w:rsidRPr="00F227EA">
              <w:rPr>
                <w:rFonts w:ascii="Times New Roman" w:hAnsi="Times New Roman" w:cs="Times New Roman"/>
              </w:rPr>
              <w:t>%</w:t>
            </w:r>
          </w:p>
        </w:tc>
        <w:tc>
          <w:tcPr>
            <w:tcW w:w="5276" w:type="dxa"/>
            <w:shd w:val="clear" w:color="auto" w:fill="auto"/>
            <w:vAlign w:val="center"/>
          </w:tcPr>
          <w:p w:rsidR="00865222" w:rsidRPr="00F227EA" w:rsidRDefault="0032790C" w:rsidP="00F227EA">
            <w:pPr>
              <w:spacing w:before="40" w:after="40"/>
              <w:jc w:val="both"/>
              <w:rPr>
                <w:rFonts w:ascii="Times New Roman" w:hAnsi="Times New Roman" w:cs="Times New Roman"/>
              </w:rPr>
            </w:pPr>
            <w:r w:rsidRPr="00F227EA">
              <w:rPr>
                <w:rFonts w:ascii="Times New Roman" w:hAnsi="Times New Roman" w:cs="Times New Roman"/>
              </w:rPr>
              <w:t>Course lectures and classes</w:t>
            </w:r>
          </w:p>
        </w:tc>
        <w:tc>
          <w:tcPr>
            <w:tcW w:w="645" w:type="dxa"/>
            <w:shd w:val="clear" w:color="auto" w:fill="auto"/>
            <w:vAlign w:val="center"/>
          </w:tcPr>
          <w:p w:rsidR="00865222" w:rsidRPr="00F227EA" w:rsidRDefault="00865222"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6%</w:t>
            </w:r>
          </w:p>
        </w:tc>
      </w:tr>
      <w:tr w:rsidR="00865222" w:rsidRPr="00F227EA" w:rsidTr="006602B6">
        <w:trPr>
          <w:trHeight w:val="154"/>
          <w:jc w:val="center"/>
        </w:trPr>
        <w:tc>
          <w:tcPr>
            <w:tcW w:w="1376" w:type="dxa"/>
            <w:vMerge/>
            <w:vAlign w:val="center"/>
          </w:tcPr>
          <w:p w:rsidR="00865222" w:rsidRPr="00F227EA" w:rsidRDefault="00865222" w:rsidP="00F227EA">
            <w:pPr>
              <w:spacing w:before="40" w:after="40"/>
              <w:jc w:val="both"/>
              <w:rPr>
                <w:rFonts w:ascii="Times New Roman" w:hAnsi="Times New Roman" w:cs="Times New Roman"/>
              </w:rPr>
            </w:pPr>
          </w:p>
        </w:tc>
        <w:tc>
          <w:tcPr>
            <w:tcW w:w="1316" w:type="dxa"/>
            <w:vMerge/>
            <w:vAlign w:val="center"/>
          </w:tcPr>
          <w:p w:rsidR="00865222" w:rsidRPr="00F227EA" w:rsidRDefault="00865222" w:rsidP="00F227EA">
            <w:pPr>
              <w:spacing w:before="40" w:after="40"/>
              <w:jc w:val="both"/>
              <w:rPr>
                <w:rFonts w:ascii="Times New Roman" w:hAnsi="Times New Roman" w:cs="Times New Roman"/>
              </w:rPr>
            </w:pPr>
          </w:p>
        </w:tc>
        <w:tc>
          <w:tcPr>
            <w:tcW w:w="5276" w:type="dxa"/>
            <w:shd w:val="clear" w:color="auto" w:fill="auto"/>
            <w:vAlign w:val="center"/>
          </w:tcPr>
          <w:p w:rsidR="00865222" w:rsidRPr="00F227EA" w:rsidRDefault="00865222" w:rsidP="00F227EA">
            <w:pPr>
              <w:spacing w:before="40" w:after="40"/>
              <w:jc w:val="both"/>
              <w:rPr>
                <w:rFonts w:ascii="Times New Roman" w:hAnsi="Times New Roman" w:cs="Times New Roman"/>
              </w:rPr>
            </w:pPr>
            <w:r w:rsidRPr="00F227EA">
              <w:rPr>
                <w:rFonts w:ascii="Times New Roman" w:hAnsi="Times New Roman" w:cs="Times New Roman"/>
              </w:rPr>
              <w:t>Team Coaching</w:t>
            </w:r>
            <w:r w:rsidR="0032790C" w:rsidRPr="00F227EA">
              <w:rPr>
                <w:rFonts w:ascii="Times New Roman" w:hAnsi="Times New Roman" w:cs="Times New Roman"/>
              </w:rPr>
              <w:t xml:space="preserve"> Workshops</w:t>
            </w:r>
          </w:p>
        </w:tc>
        <w:tc>
          <w:tcPr>
            <w:tcW w:w="645" w:type="dxa"/>
            <w:shd w:val="clear" w:color="auto" w:fill="auto"/>
            <w:vAlign w:val="center"/>
          </w:tcPr>
          <w:p w:rsidR="00865222" w:rsidRPr="00F227EA" w:rsidRDefault="006B4E78"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8</w:t>
            </w:r>
            <w:r w:rsidR="00865222" w:rsidRPr="00F227EA">
              <w:rPr>
                <w:rFonts w:ascii="Times New Roman" w:hAnsi="Times New Roman" w:cs="Times New Roman"/>
                <w:lang w:val="es-ES_tradnl"/>
              </w:rPr>
              <w:t>%</w:t>
            </w:r>
          </w:p>
        </w:tc>
      </w:tr>
      <w:tr w:rsidR="006B4E78" w:rsidRPr="00F227EA" w:rsidTr="006602B6">
        <w:trPr>
          <w:trHeight w:val="154"/>
          <w:jc w:val="center"/>
        </w:trPr>
        <w:tc>
          <w:tcPr>
            <w:tcW w:w="1376" w:type="dxa"/>
            <w:vMerge w:val="restart"/>
            <w:vAlign w:val="center"/>
          </w:tcPr>
          <w:p w:rsidR="006B4E78" w:rsidRPr="00F227EA" w:rsidRDefault="00D557DB" w:rsidP="00F227EA">
            <w:pPr>
              <w:spacing w:before="40" w:after="40"/>
              <w:jc w:val="both"/>
              <w:rPr>
                <w:rFonts w:ascii="Times New Roman" w:hAnsi="Times New Roman" w:cs="Times New Roman"/>
              </w:rPr>
            </w:pPr>
            <w:r w:rsidRPr="00F227EA">
              <w:rPr>
                <w:rFonts w:ascii="Times New Roman" w:hAnsi="Times New Roman" w:cs="Times New Roman"/>
              </w:rPr>
              <w:t xml:space="preserve">Continuous </w:t>
            </w:r>
            <w:r w:rsidR="00260E31" w:rsidRPr="00F227EA">
              <w:rPr>
                <w:rFonts w:ascii="Times New Roman" w:hAnsi="Times New Roman" w:cs="Times New Roman"/>
              </w:rPr>
              <w:t xml:space="preserve">Evaluation </w:t>
            </w:r>
          </w:p>
        </w:tc>
        <w:tc>
          <w:tcPr>
            <w:tcW w:w="1316" w:type="dxa"/>
            <w:vMerge w:val="restart"/>
            <w:vAlign w:val="center"/>
          </w:tcPr>
          <w:p w:rsidR="006B4E78" w:rsidRPr="00F227EA" w:rsidRDefault="006B4E78" w:rsidP="00F227EA">
            <w:pPr>
              <w:spacing w:before="40" w:after="40"/>
              <w:jc w:val="both"/>
              <w:rPr>
                <w:rFonts w:ascii="Times New Roman" w:hAnsi="Times New Roman" w:cs="Times New Roman"/>
              </w:rPr>
            </w:pPr>
            <w:r w:rsidRPr="00F227EA">
              <w:rPr>
                <w:rFonts w:ascii="Times New Roman" w:hAnsi="Times New Roman" w:cs="Times New Roman"/>
              </w:rPr>
              <w:t>45%</w:t>
            </w:r>
          </w:p>
        </w:tc>
        <w:tc>
          <w:tcPr>
            <w:tcW w:w="5276" w:type="dxa"/>
            <w:shd w:val="clear" w:color="auto" w:fill="auto"/>
            <w:vAlign w:val="center"/>
          </w:tcPr>
          <w:p w:rsidR="006B4E78" w:rsidRPr="00F227EA" w:rsidRDefault="006B4E78" w:rsidP="00F227EA">
            <w:pPr>
              <w:spacing w:before="40" w:after="40"/>
              <w:jc w:val="both"/>
              <w:rPr>
                <w:rFonts w:ascii="Times New Roman" w:hAnsi="Times New Roman" w:cs="Times New Roman"/>
                <w:b/>
              </w:rPr>
            </w:pPr>
            <w:r w:rsidRPr="00F227EA">
              <w:rPr>
                <w:rFonts w:ascii="Times New Roman" w:hAnsi="Times New Roman" w:cs="Times New Roman"/>
                <w:b/>
              </w:rPr>
              <w:t xml:space="preserve">3 </w:t>
            </w:r>
            <w:r w:rsidR="0032790C" w:rsidRPr="00F227EA">
              <w:rPr>
                <w:rFonts w:ascii="Times New Roman" w:hAnsi="Times New Roman" w:cs="Times New Roman"/>
                <w:b/>
              </w:rPr>
              <w:t xml:space="preserve">norms and grammar rules tests </w:t>
            </w:r>
            <w:r w:rsidRPr="00F227EA">
              <w:rPr>
                <w:rFonts w:ascii="Times New Roman" w:hAnsi="Times New Roman" w:cs="Times New Roman"/>
                <w:b/>
              </w:rPr>
              <w:t>(</w:t>
            </w:r>
            <w:r w:rsidR="00D557DB" w:rsidRPr="00F227EA">
              <w:rPr>
                <w:rFonts w:ascii="Times New Roman" w:hAnsi="Times New Roman" w:cs="Times New Roman"/>
                <w:b/>
              </w:rPr>
              <w:t>NGT</w:t>
            </w:r>
            <w:r w:rsidRPr="00F227EA">
              <w:rPr>
                <w:rFonts w:ascii="Times New Roman" w:hAnsi="Times New Roman" w:cs="Times New Roman"/>
                <w:b/>
              </w:rPr>
              <w:t>)</w:t>
            </w:r>
          </w:p>
        </w:tc>
        <w:tc>
          <w:tcPr>
            <w:tcW w:w="645" w:type="dxa"/>
            <w:shd w:val="clear" w:color="auto" w:fill="auto"/>
            <w:vAlign w:val="center"/>
          </w:tcPr>
          <w:p w:rsidR="006B4E78" w:rsidRPr="00F227EA" w:rsidRDefault="006B4E78"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10%</w:t>
            </w:r>
          </w:p>
        </w:tc>
      </w:tr>
      <w:tr w:rsidR="006B4E78" w:rsidRPr="00F227EA" w:rsidTr="006602B6">
        <w:trPr>
          <w:trHeight w:val="154"/>
          <w:jc w:val="center"/>
        </w:trPr>
        <w:tc>
          <w:tcPr>
            <w:tcW w:w="1376" w:type="dxa"/>
            <w:vMerge/>
            <w:vAlign w:val="center"/>
          </w:tcPr>
          <w:p w:rsidR="006B4E78" w:rsidRPr="00F227EA" w:rsidRDefault="006B4E78" w:rsidP="00F227EA">
            <w:pPr>
              <w:spacing w:before="40" w:after="40"/>
              <w:jc w:val="both"/>
              <w:rPr>
                <w:rFonts w:ascii="Times New Roman" w:hAnsi="Times New Roman" w:cs="Times New Roman"/>
              </w:rPr>
            </w:pPr>
          </w:p>
        </w:tc>
        <w:tc>
          <w:tcPr>
            <w:tcW w:w="1316" w:type="dxa"/>
            <w:vMerge/>
            <w:vAlign w:val="center"/>
          </w:tcPr>
          <w:p w:rsidR="006B4E78" w:rsidRPr="00F227EA" w:rsidRDefault="006B4E78" w:rsidP="00F227EA">
            <w:pPr>
              <w:spacing w:before="40" w:after="40"/>
              <w:jc w:val="both"/>
              <w:rPr>
                <w:rFonts w:ascii="Times New Roman" w:hAnsi="Times New Roman" w:cs="Times New Roman"/>
              </w:rPr>
            </w:pPr>
          </w:p>
        </w:tc>
        <w:tc>
          <w:tcPr>
            <w:tcW w:w="5276" w:type="dxa"/>
            <w:shd w:val="clear" w:color="auto" w:fill="auto"/>
            <w:vAlign w:val="center"/>
          </w:tcPr>
          <w:p w:rsidR="006B4E78" w:rsidRPr="00F227EA" w:rsidRDefault="00710B10" w:rsidP="00F227EA">
            <w:pPr>
              <w:spacing w:before="40" w:after="40"/>
              <w:jc w:val="both"/>
              <w:rPr>
                <w:rFonts w:ascii="Times New Roman" w:hAnsi="Times New Roman" w:cs="Times New Roman"/>
              </w:rPr>
            </w:pPr>
            <w:r w:rsidRPr="00F227EA">
              <w:rPr>
                <w:rFonts w:ascii="Times New Roman" w:hAnsi="Times New Roman" w:cs="Times New Roman"/>
                <w:b/>
              </w:rPr>
              <w:t>3</w:t>
            </w:r>
            <w:r w:rsidR="006B4E78" w:rsidRPr="00F227EA">
              <w:rPr>
                <w:rFonts w:ascii="Times New Roman" w:hAnsi="Times New Roman" w:cs="Times New Roman"/>
                <w:b/>
              </w:rPr>
              <w:t xml:space="preserve"> </w:t>
            </w:r>
            <w:r w:rsidR="00276AC3" w:rsidRPr="00F227EA">
              <w:rPr>
                <w:rFonts w:ascii="Times New Roman" w:hAnsi="Times New Roman" w:cs="Times New Roman"/>
                <w:b/>
              </w:rPr>
              <w:t xml:space="preserve">qualified practices </w:t>
            </w:r>
            <w:r w:rsidR="00D557DB" w:rsidRPr="00F227EA">
              <w:rPr>
                <w:rFonts w:ascii="Times New Roman" w:hAnsi="Times New Roman" w:cs="Times New Roman"/>
                <w:b/>
              </w:rPr>
              <w:t>(QP</w:t>
            </w:r>
            <w:r w:rsidR="006B4E78" w:rsidRPr="00F227EA">
              <w:rPr>
                <w:rFonts w:ascii="Times New Roman" w:hAnsi="Times New Roman" w:cs="Times New Roman"/>
                <w:b/>
              </w:rPr>
              <w:t xml:space="preserve">) </w:t>
            </w:r>
          </w:p>
        </w:tc>
        <w:tc>
          <w:tcPr>
            <w:tcW w:w="645" w:type="dxa"/>
            <w:shd w:val="clear" w:color="auto" w:fill="auto"/>
            <w:vAlign w:val="center"/>
          </w:tcPr>
          <w:p w:rsidR="006B4E78" w:rsidRPr="00F227EA" w:rsidRDefault="006B4E78"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2</w:t>
            </w:r>
            <w:r w:rsidR="00710B10" w:rsidRPr="00F227EA">
              <w:rPr>
                <w:rFonts w:ascii="Times New Roman" w:hAnsi="Times New Roman" w:cs="Times New Roman"/>
                <w:lang w:val="es-ES_tradnl"/>
              </w:rPr>
              <w:t>0</w:t>
            </w:r>
            <w:r w:rsidRPr="00F227EA">
              <w:rPr>
                <w:rFonts w:ascii="Times New Roman" w:hAnsi="Times New Roman" w:cs="Times New Roman"/>
                <w:lang w:val="es-ES_tradnl"/>
              </w:rPr>
              <w:t>%</w:t>
            </w:r>
          </w:p>
        </w:tc>
      </w:tr>
      <w:tr w:rsidR="006B4E78" w:rsidRPr="00F227EA" w:rsidTr="006602B6">
        <w:trPr>
          <w:trHeight w:val="154"/>
          <w:jc w:val="center"/>
        </w:trPr>
        <w:tc>
          <w:tcPr>
            <w:tcW w:w="1376" w:type="dxa"/>
            <w:vMerge/>
            <w:vAlign w:val="center"/>
          </w:tcPr>
          <w:p w:rsidR="006B4E78" w:rsidRPr="00F227EA" w:rsidRDefault="006B4E78" w:rsidP="00F227EA">
            <w:pPr>
              <w:spacing w:before="40" w:after="40"/>
              <w:jc w:val="both"/>
              <w:rPr>
                <w:rFonts w:ascii="Times New Roman" w:hAnsi="Times New Roman" w:cs="Times New Roman"/>
              </w:rPr>
            </w:pPr>
          </w:p>
        </w:tc>
        <w:tc>
          <w:tcPr>
            <w:tcW w:w="1316" w:type="dxa"/>
            <w:vMerge/>
            <w:vAlign w:val="center"/>
          </w:tcPr>
          <w:p w:rsidR="006B4E78" w:rsidRPr="00F227EA" w:rsidRDefault="006B4E78" w:rsidP="00F227EA">
            <w:pPr>
              <w:spacing w:before="40" w:after="40"/>
              <w:jc w:val="both"/>
              <w:rPr>
                <w:rFonts w:ascii="Times New Roman" w:hAnsi="Times New Roman" w:cs="Times New Roman"/>
              </w:rPr>
            </w:pPr>
          </w:p>
        </w:tc>
        <w:tc>
          <w:tcPr>
            <w:tcW w:w="5276" w:type="dxa"/>
            <w:shd w:val="clear" w:color="auto" w:fill="auto"/>
            <w:vAlign w:val="center"/>
          </w:tcPr>
          <w:p w:rsidR="006B4E78" w:rsidRPr="00F227EA" w:rsidRDefault="00EB0CEE" w:rsidP="00F227EA">
            <w:pPr>
              <w:spacing w:before="40" w:after="40"/>
              <w:jc w:val="both"/>
              <w:rPr>
                <w:rFonts w:ascii="Times New Roman" w:hAnsi="Times New Roman" w:cs="Times New Roman"/>
              </w:rPr>
            </w:pPr>
            <w:r w:rsidRPr="00F227EA">
              <w:rPr>
                <w:rFonts w:ascii="Times New Roman" w:hAnsi="Times New Roman" w:cs="Times New Roman"/>
                <w:b/>
              </w:rPr>
              <w:t xml:space="preserve">6 </w:t>
            </w:r>
            <w:r w:rsidR="00276AC3" w:rsidRPr="00F227EA">
              <w:rPr>
                <w:rFonts w:ascii="Times New Roman" w:hAnsi="Times New Roman" w:cs="Times New Roman"/>
                <w:b/>
              </w:rPr>
              <w:t>continuous work assignments</w:t>
            </w:r>
            <w:r w:rsidR="00710B10" w:rsidRPr="00F227EA">
              <w:rPr>
                <w:rFonts w:ascii="Times New Roman" w:hAnsi="Times New Roman" w:cs="Times New Roman"/>
                <w:b/>
              </w:rPr>
              <w:t xml:space="preserve"> </w:t>
            </w:r>
            <w:r w:rsidR="00D557DB" w:rsidRPr="00F227EA">
              <w:rPr>
                <w:rFonts w:ascii="Times New Roman" w:hAnsi="Times New Roman" w:cs="Times New Roman"/>
                <w:b/>
              </w:rPr>
              <w:t>(CW</w:t>
            </w:r>
            <w:r w:rsidR="006B4E78" w:rsidRPr="00F227EA">
              <w:rPr>
                <w:rFonts w:ascii="Times New Roman" w:hAnsi="Times New Roman" w:cs="Times New Roman"/>
                <w:b/>
              </w:rPr>
              <w:t xml:space="preserve">) </w:t>
            </w:r>
          </w:p>
        </w:tc>
        <w:tc>
          <w:tcPr>
            <w:tcW w:w="645" w:type="dxa"/>
            <w:shd w:val="clear" w:color="auto" w:fill="auto"/>
            <w:vAlign w:val="center"/>
          </w:tcPr>
          <w:p w:rsidR="006B4E78" w:rsidRPr="00F227EA" w:rsidRDefault="006B4E78"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1</w:t>
            </w:r>
            <w:r w:rsidR="00710B10" w:rsidRPr="00F227EA">
              <w:rPr>
                <w:rFonts w:ascii="Times New Roman" w:hAnsi="Times New Roman" w:cs="Times New Roman"/>
                <w:lang w:val="es-ES_tradnl"/>
              </w:rPr>
              <w:t>5</w:t>
            </w:r>
            <w:r w:rsidRPr="00F227EA">
              <w:rPr>
                <w:rFonts w:ascii="Times New Roman" w:hAnsi="Times New Roman" w:cs="Times New Roman"/>
                <w:lang w:val="es-ES_tradnl"/>
              </w:rPr>
              <w:t>%</w:t>
            </w:r>
          </w:p>
        </w:tc>
      </w:tr>
      <w:tr w:rsidR="008D6D0D" w:rsidRPr="00F227EA" w:rsidTr="006602B6">
        <w:trPr>
          <w:trHeight w:val="269"/>
          <w:jc w:val="center"/>
        </w:trPr>
        <w:tc>
          <w:tcPr>
            <w:tcW w:w="1376" w:type="dxa"/>
            <w:vMerge w:val="restart"/>
            <w:vAlign w:val="center"/>
          </w:tcPr>
          <w:p w:rsidR="008D6D0D" w:rsidRPr="00F227EA" w:rsidRDefault="00276AC3" w:rsidP="00F227EA">
            <w:pPr>
              <w:spacing w:before="40" w:after="40"/>
              <w:jc w:val="both"/>
              <w:rPr>
                <w:rFonts w:ascii="Times New Roman" w:hAnsi="Times New Roman" w:cs="Times New Roman"/>
              </w:rPr>
            </w:pPr>
            <w:r w:rsidRPr="00F227EA">
              <w:rPr>
                <w:rFonts w:ascii="Times New Roman" w:hAnsi="Times New Roman" w:cs="Times New Roman"/>
              </w:rPr>
              <w:t>Project</w:t>
            </w:r>
          </w:p>
        </w:tc>
        <w:tc>
          <w:tcPr>
            <w:tcW w:w="1316" w:type="dxa"/>
            <w:vMerge w:val="restart"/>
            <w:vAlign w:val="center"/>
          </w:tcPr>
          <w:p w:rsidR="008D6D0D" w:rsidRPr="00F227EA" w:rsidRDefault="00B17428" w:rsidP="00F227EA">
            <w:pPr>
              <w:spacing w:before="40" w:after="40"/>
              <w:jc w:val="both"/>
              <w:rPr>
                <w:rFonts w:ascii="Times New Roman" w:hAnsi="Times New Roman" w:cs="Times New Roman"/>
              </w:rPr>
            </w:pPr>
            <w:r w:rsidRPr="00F227EA">
              <w:rPr>
                <w:rFonts w:ascii="Times New Roman" w:hAnsi="Times New Roman" w:cs="Times New Roman"/>
              </w:rPr>
              <w:t>40</w:t>
            </w:r>
            <w:r w:rsidR="008D6D0D" w:rsidRPr="00F227EA">
              <w:rPr>
                <w:rFonts w:ascii="Times New Roman" w:hAnsi="Times New Roman" w:cs="Times New Roman"/>
              </w:rPr>
              <w:t>%</w:t>
            </w:r>
          </w:p>
        </w:tc>
        <w:tc>
          <w:tcPr>
            <w:tcW w:w="5276" w:type="dxa"/>
            <w:shd w:val="clear" w:color="auto" w:fill="auto"/>
            <w:vAlign w:val="center"/>
          </w:tcPr>
          <w:p w:rsidR="008D6D0D" w:rsidRPr="00F227EA" w:rsidRDefault="008D6D0D" w:rsidP="00F227EA">
            <w:pPr>
              <w:spacing w:before="40" w:after="40"/>
              <w:jc w:val="both"/>
              <w:rPr>
                <w:rFonts w:ascii="Times New Roman" w:hAnsi="Times New Roman" w:cs="Times New Roman"/>
              </w:rPr>
            </w:pPr>
            <w:r w:rsidRPr="00F227EA">
              <w:rPr>
                <w:rFonts w:ascii="Times New Roman" w:hAnsi="Times New Roman" w:cs="Times New Roman"/>
              </w:rPr>
              <w:t xml:space="preserve">3 </w:t>
            </w:r>
            <w:r w:rsidR="00D557DB" w:rsidRPr="00F227EA">
              <w:rPr>
                <w:rFonts w:ascii="Times New Roman" w:hAnsi="Times New Roman" w:cs="Times New Roman"/>
              </w:rPr>
              <w:t>progress reports (2 written + presentation )</w:t>
            </w:r>
            <w:r w:rsidRPr="00F227EA">
              <w:rPr>
                <w:rFonts w:ascii="Times New Roman" w:hAnsi="Times New Roman" w:cs="Times New Roman"/>
              </w:rPr>
              <w:t xml:space="preserve"> </w:t>
            </w:r>
          </w:p>
        </w:tc>
        <w:tc>
          <w:tcPr>
            <w:tcW w:w="645" w:type="dxa"/>
            <w:shd w:val="clear" w:color="auto" w:fill="auto"/>
            <w:vAlign w:val="center"/>
          </w:tcPr>
          <w:p w:rsidR="008D6D0D" w:rsidRPr="00F227EA" w:rsidRDefault="008D6D0D"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20%</w:t>
            </w:r>
          </w:p>
        </w:tc>
      </w:tr>
      <w:tr w:rsidR="008D6D0D" w:rsidRPr="00F227EA" w:rsidTr="006602B6">
        <w:trPr>
          <w:trHeight w:val="252"/>
          <w:jc w:val="center"/>
        </w:trPr>
        <w:tc>
          <w:tcPr>
            <w:tcW w:w="1376" w:type="dxa"/>
            <w:vMerge/>
            <w:vAlign w:val="center"/>
          </w:tcPr>
          <w:p w:rsidR="008D6D0D" w:rsidRPr="00F227EA" w:rsidRDefault="008D6D0D" w:rsidP="00F227EA">
            <w:pPr>
              <w:spacing w:before="40" w:after="40"/>
              <w:jc w:val="both"/>
              <w:rPr>
                <w:rFonts w:ascii="Times New Roman" w:hAnsi="Times New Roman" w:cs="Times New Roman"/>
              </w:rPr>
            </w:pPr>
          </w:p>
        </w:tc>
        <w:tc>
          <w:tcPr>
            <w:tcW w:w="1316" w:type="dxa"/>
            <w:vMerge/>
            <w:vAlign w:val="center"/>
          </w:tcPr>
          <w:p w:rsidR="008D6D0D" w:rsidRPr="00F227EA" w:rsidRDefault="008D6D0D" w:rsidP="00F227EA">
            <w:pPr>
              <w:spacing w:before="40" w:after="40"/>
              <w:jc w:val="both"/>
              <w:rPr>
                <w:rFonts w:ascii="Times New Roman" w:hAnsi="Times New Roman" w:cs="Times New Roman"/>
              </w:rPr>
            </w:pPr>
          </w:p>
        </w:tc>
        <w:tc>
          <w:tcPr>
            <w:tcW w:w="5276" w:type="dxa"/>
            <w:shd w:val="clear" w:color="auto" w:fill="auto"/>
            <w:vAlign w:val="center"/>
          </w:tcPr>
          <w:p w:rsidR="008D6D0D" w:rsidRPr="00F227EA" w:rsidRDefault="00260E31" w:rsidP="00F227EA">
            <w:pPr>
              <w:spacing w:before="40" w:after="40"/>
              <w:jc w:val="both"/>
              <w:rPr>
                <w:rFonts w:ascii="Times New Roman" w:hAnsi="Times New Roman" w:cs="Times New Roman"/>
              </w:rPr>
            </w:pPr>
            <w:r w:rsidRPr="00F227EA">
              <w:rPr>
                <w:rFonts w:ascii="Times New Roman" w:hAnsi="Times New Roman" w:cs="Times New Roman"/>
              </w:rPr>
              <w:t>Final project</w:t>
            </w:r>
          </w:p>
        </w:tc>
        <w:tc>
          <w:tcPr>
            <w:tcW w:w="645" w:type="dxa"/>
            <w:shd w:val="clear" w:color="auto" w:fill="auto"/>
            <w:vAlign w:val="center"/>
          </w:tcPr>
          <w:p w:rsidR="008D6D0D" w:rsidRPr="00F227EA" w:rsidRDefault="00710B10" w:rsidP="00F227EA">
            <w:pPr>
              <w:spacing w:before="40" w:after="40"/>
              <w:jc w:val="both"/>
              <w:rPr>
                <w:rFonts w:ascii="Times New Roman" w:hAnsi="Times New Roman" w:cs="Times New Roman"/>
                <w:lang w:val="es-ES_tradnl"/>
              </w:rPr>
            </w:pPr>
            <w:r w:rsidRPr="00F227EA">
              <w:rPr>
                <w:rFonts w:ascii="Times New Roman" w:hAnsi="Times New Roman" w:cs="Times New Roman"/>
                <w:lang w:val="es-ES_tradnl"/>
              </w:rPr>
              <w:t>15</w:t>
            </w:r>
            <w:r w:rsidR="008D6D0D" w:rsidRPr="00F227EA">
              <w:rPr>
                <w:rFonts w:ascii="Times New Roman" w:hAnsi="Times New Roman" w:cs="Times New Roman"/>
                <w:lang w:val="es-ES_tradnl"/>
              </w:rPr>
              <w:t>%</w:t>
            </w:r>
          </w:p>
        </w:tc>
      </w:tr>
    </w:tbl>
    <w:p w:rsidR="00710B10" w:rsidRPr="00F227EA" w:rsidRDefault="00710B10" w:rsidP="00F227EA">
      <w:pPr>
        <w:widowControl/>
        <w:tabs>
          <w:tab w:val="right" w:pos="8505"/>
        </w:tabs>
        <w:jc w:val="both"/>
        <w:rPr>
          <w:rFonts w:ascii="Times New Roman" w:eastAsia="Times New Roman" w:hAnsi="Times New Roman" w:cs="Times New Roman"/>
          <w:lang w:val="es-ES_tradnl"/>
        </w:rPr>
      </w:pPr>
    </w:p>
    <w:p w:rsidR="00710B10" w:rsidRPr="00F227EA" w:rsidRDefault="00710B10" w:rsidP="00F227EA">
      <w:pPr>
        <w:widowControl/>
        <w:tabs>
          <w:tab w:val="right" w:pos="8505"/>
        </w:tabs>
        <w:jc w:val="both"/>
        <w:rPr>
          <w:rFonts w:ascii="Times New Roman" w:eastAsia="Times New Roman" w:hAnsi="Times New Roman" w:cs="Times New Roman"/>
        </w:rPr>
      </w:pPr>
      <w:r w:rsidRPr="00F227EA">
        <w:rPr>
          <w:rFonts w:ascii="Times New Roman" w:eastAsia="Times New Roman" w:hAnsi="Times New Roman" w:cs="Times New Roman"/>
        </w:rPr>
        <w:t>*</w:t>
      </w:r>
      <w:r w:rsidR="0064063D" w:rsidRPr="00F227EA">
        <w:rPr>
          <w:rFonts w:ascii="Times New Roman" w:hAnsi="Times New Roman" w:cs="Times New Roman"/>
        </w:rPr>
        <w:t xml:space="preserve"> </w:t>
      </w:r>
      <w:r w:rsidR="0064063D" w:rsidRPr="00F227EA">
        <w:rPr>
          <w:rFonts w:ascii="Times New Roman" w:eastAsia="Times New Roman" w:hAnsi="Times New Roman" w:cs="Times New Roman"/>
        </w:rPr>
        <w:t xml:space="preserve">It is necessary to </w:t>
      </w:r>
      <w:r w:rsidR="00FD4F15" w:rsidRPr="00F227EA">
        <w:rPr>
          <w:rFonts w:ascii="Times New Roman" w:eastAsia="Times New Roman" w:hAnsi="Times New Roman" w:cs="Times New Roman"/>
        </w:rPr>
        <w:t>submit</w:t>
      </w:r>
      <w:r w:rsidR="0064063D" w:rsidRPr="00F227EA">
        <w:rPr>
          <w:rFonts w:ascii="Times New Roman" w:eastAsia="Times New Roman" w:hAnsi="Times New Roman" w:cs="Times New Roman"/>
        </w:rPr>
        <w:t xml:space="preserve"> the 3 </w:t>
      </w:r>
      <w:r w:rsidR="00D557DB" w:rsidRPr="00F227EA">
        <w:rPr>
          <w:rFonts w:ascii="Times New Roman" w:eastAsia="Times New Roman" w:hAnsi="Times New Roman" w:cs="Times New Roman"/>
        </w:rPr>
        <w:t>progress reports</w:t>
      </w:r>
      <w:r w:rsidR="0064063D" w:rsidRPr="00F227EA">
        <w:rPr>
          <w:rFonts w:ascii="Times New Roman" w:eastAsia="Times New Roman" w:hAnsi="Times New Roman" w:cs="Times New Roman"/>
        </w:rPr>
        <w:t xml:space="preserve"> to receive the final p</w:t>
      </w:r>
      <w:r w:rsidR="00D557DB" w:rsidRPr="00F227EA">
        <w:rPr>
          <w:rFonts w:ascii="Times New Roman" w:eastAsia="Times New Roman" w:hAnsi="Times New Roman" w:cs="Times New Roman"/>
        </w:rPr>
        <w:t>roject</w:t>
      </w:r>
      <w:r w:rsidR="0064063D" w:rsidRPr="00F227EA">
        <w:rPr>
          <w:rFonts w:ascii="Times New Roman" w:eastAsia="Times New Roman" w:hAnsi="Times New Roman" w:cs="Times New Roman"/>
        </w:rPr>
        <w:t xml:space="preserve"> </w:t>
      </w:r>
      <w:r w:rsidR="00FD4F15" w:rsidRPr="00F227EA">
        <w:rPr>
          <w:rFonts w:ascii="Times New Roman" w:eastAsia="Times New Roman" w:hAnsi="Times New Roman" w:cs="Times New Roman"/>
        </w:rPr>
        <w:t>grade</w:t>
      </w:r>
      <w:r w:rsidRPr="00F227EA">
        <w:rPr>
          <w:rFonts w:ascii="Times New Roman" w:eastAsia="Times New Roman" w:hAnsi="Times New Roman" w:cs="Times New Roman"/>
        </w:rPr>
        <w:t xml:space="preserve">. </w:t>
      </w:r>
    </w:p>
    <w:p w:rsidR="009B0FEB" w:rsidRDefault="009B0FEB" w:rsidP="00F227EA">
      <w:pPr>
        <w:widowControl/>
        <w:tabs>
          <w:tab w:val="right" w:pos="8505"/>
        </w:tabs>
        <w:jc w:val="both"/>
        <w:rPr>
          <w:rFonts w:ascii="Times New Roman" w:eastAsia="Times New Roman" w:hAnsi="Times New Roman" w:cs="Times New Roman"/>
        </w:rPr>
      </w:pPr>
    </w:p>
    <w:p w:rsidR="00FF1A61" w:rsidRDefault="00FF1A61" w:rsidP="00F227EA">
      <w:pPr>
        <w:widowControl/>
        <w:tabs>
          <w:tab w:val="right" w:pos="8505"/>
        </w:tabs>
        <w:jc w:val="both"/>
        <w:rPr>
          <w:rFonts w:ascii="Times New Roman" w:eastAsia="Times New Roman" w:hAnsi="Times New Roman" w:cs="Times New Roman"/>
        </w:rPr>
      </w:pPr>
    </w:p>
    <w:p w:rsidR="00FF1A61" w:rsidRDefault="00FF1A61" w:rsidP="00F227EA">
      <w:pPr>
        <w:widowControl/>
        <w:tabs>
          <w:tab w:val="right" w:pos="8505"/>
        </w:tabs>
        <w:jc w:val="both"/>
        <w:rPr>
          <w:rFonts w:ascii="Times New Roman" w:eastAsia="Times New Roman" w:hAnsi="Times New Roman" w:cs="Times New Roman"/>
        </w:rPr>
      </w:pPr>
    </w:p>
    <w:p w:rsidR="00FF1A61" w:rsidRDefault="00FF1A61" w:rsidP="00FF1A61">
      <w:pPr>
        <w:pStyle w:val="Prrafodelista"/>
        <w:widowControl/>
        <w:numPr>
          <w:ilvl w:val="0"/>
          <w:numId w:val="12"/>
        </w:numPr>
        <w:tabs>
          <w:tab w:val="right" w:pos="8505"/>
        </w:tabs>
        <w:jc w:val="both"/>
        <w:rPr>
          <w:rFonts w:ascii="Times New Roman" w:eastAsia="Times New Roman" w:hAnsi="Times New Roman" w:cs="Times New Roman"/>
        </w:rPr>
      </w:pPr>
      <w:r>
        <w:rPr>
          <w:rFonts w:ascii="Times New Roman" w:eastAsia="Times New Roman" w:hAnsi="Times New Roman" w:cs="Times New Roman"/>
        </w:rPr>
        <w:lastRenderedPageBreak/>
        <w:t>Class Schedule</w:t>
      </w:r>
    </w:p>
    <w:p w:rsidR="00FF1A61" w:rsidRDefault="00FF1A61" w:rsidP="00FF1A61">
      <w:pPr>
        <w:widowControl/>
        <w:tabs>
          <w:tab w:val="right" w:pos="8505"/>
        </w:tabs>
        <w:jc w:val="both"/>
        <w:rPr>
          <w:rFonts w:ascii="Times New Roman" w:eastAsia="Times New Roman" w:hAnsi="Times New Roman" w:cs="Times New Roman"/>
        </w:rPr>
      </w:pPr>
    </w:p>
    <w:tbl>
      <w:tblPr>
        <w:tblpPr w:leftFromText="180" w:rightFromText="180" w:bottomFromText="200" w:vertAnchor="text" w:tblpXSpec="center" w:tblpY="1"/>
        <w:tblOverlap w:val="never"/>
        <w:tblW w:w="101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A0" w:firstRow="1" w:lastRow="0" w:firstColumn="1" w:lastColumn="0" w:noHBand="0" w:noVBand="0"/>
      </w:tblPr>
      <w:tblGrid>
        <w:gridCol w:w="922"/>
        <w:gridCol w:w="4538"/>
        <w:gridCol w:w="4680"/>
      </w:tblGrid>
      <w:tr w:rsidR="00FF1A61" w:rsidRPr="00FF1A61" w:rsidTr="00FF1A61">
        <w:trPr>
          <w:trHeight w:val="694"/>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hideMark/>
          </w:tcPr>
          <w:p w:rsidR="00FF1A61" w:rsidRPr="00FF1A61" w:rsidRDefault="00FF1A61">
            <w:pPr>
              <w:spacing w:line="276" w:lineRule="auto"/>
              <w:jc w:val="center"/>
              <w:rPr>
                <w:rFonts w:ascii="Times New Roman" w:hAnsi="Times New Roman" w:cs="Times New Roman"/>
                <w:bCs/>
              </w:rPr>
            </w:pPr>
            <w:r w:rsidRPr="00FF1A61">
              <w:rPr>
                <w:rFonts w:ascii="Times New Roman" w:eastAsiaTheme="majorEastAsia" w:hAnsi="Times New Roman" w:cs="Times New Roman"/>
                <w:color w:val="243F60" w:themeColor="accent1" w:themeShade="7F"/>
              </w:rPr>
              <w:t xml:space="preserve">Week </w:t>
            </w:r>
          </w:p>
        </w:tc>
        <w:tc>
          <w:tcPr>
            <w:tcW w:w="4536" w:type="dxa"/>
            <w:tcBorders>
              <w:top w:val="single" w:sz="6" w:space="0" w:color="808080"/>
              <w:left w:val="single" w:sz="6" w:space="0" w:color="808080"/>
              <w:bottom w:val="single" w:sz="6" w:space="0" w:color="808080"/>
              <w:right w:val="single" w:sz="6" w:space="0" w:color="808080"/>
            </w:tcBorders>
            <w:shd w:val="pct15" w:color="000000" w:fill="FFFFFF"/>
            <w:vAlign w:val="center"/>
            <w:hideMark/>
          </w:tcPr>
          <w:p w:rsidR="00FF1A61" w:rsidRPr="00FF1A61" w:rsidRDefault="00FF1A61">
            <w:pPr>
              <w:spacing w:line="276" w:lineRule="auto"/>
              <w:jc w:val="center"/>
              <w:rPr>
                <w:rFonts w:ascii="Times New Roman" w:hAnsi="Times New Roman" w:cs="Times New Roman"/>
                <w:color w:val="000000"/>
              </w:rPr>
            </w:pPr>
            <w:r w:rsidRPr="00FF1A61">
              <w:rPr>
                <w:rFonts w:ascii="Times New Roman" w:hAnsi="Times New Roman" w:cs="Times New Roman"/>
                <w:color w:val="000000"/>
              </w:rPr>
              <w:t>First class (Monday)</w:t>
            </w:r>
          </w:p>
        </w:tc>
        <w:tc>
          <w:tcPr>
            <w:tcW w:w="4678" w:type="dxa"/>
            <w:tcBorders>
              <w:top w:val="single" w:sz="6" w:space="0" w:color="808080"/>
              <w:left w:val="single" w:sz="6" w:space="0" w:color="808080"/>
              <w:bottom w:val="single" w:sz="6" w:space="0" w:color="808080"/>
              <w:right w:val="single" w:sz="6" w:space="0" w:color="808080"/>
            </w:tcBorders>
            <w:shd w:val="pct15" w:color="000000" w:fill="FFFFFF"/>
            <w:vAlign w:val="center"/>
            <w:hideMark/>
          </w:tcPr>
          <w:p w:rsidR="00FF1A61" w:rsidRPr="00FF1A61" w:rsidRDefault="00FF1A61">
            <w:pPr>
              <w:spacing w:line="276" w:lineRule="auto"/>
              <w:jc w:val="center"/>
              <w:rPr>
                <w:rFonts w:ascii="Times New Roman" w:hAnsi="Times New Roman" w:cs="Times New Roman"/>
                <w:color w:val="000000"/>
              </w:rPr>
            </w:pPr>
            <w:r w:rsidRPr="00FF1A61">
              <w:rPr>
                <w:rFonts w:ascii="Times New Roman" w:hAnsi="Times New Roman" w:cs="Times New Roman"/>
                <w:color w:val="000000"/>
              </w:rPr>
              <w:t>Second class (Wednesday)</w:t>
            </w:r>
          </w:p>
        </w:tc>
      </w:tr>
      <w:tr w:rsidR="00FF1A61" w:rsidRPr="00FF1A61" w:rsidTr="00FF1A61">
        <w:trPr>
          <w:trHeight w:val="2471"/>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b/>
                <w:noProof/>
              </w:rPr>
            </w:pPr>
            <w:r w:rsidRPr="00FF1A61">
              <w:rPr>
                <w:rFonts w:ascii="Times New Roman" w:hAnsi="Times New Roman" w:cs="Times New Roman"/>
                <w:b/>
                <w:noProof/>
              </w:rPr>
              <w:t>1</w:t>
            </w:r>
          </w:p>
          <w:p w:rsidR="00FF1A61" w:rsidRPr="00FF1A61" w:rsidRDefault="00FF1A61">
            <w:pPr>
              <w:spacing w:line="276" w:lineRule="auto"/>
              <w:jc w:val="center"/>
              <w:rPr>
                <w:rFonts w:ascii="Times New Roman" w:hAnsi="Times New Roman" w:cs="Times New Roman"/>
                <w:b/>
                <w:noProof/>
              </w:rPr>
            </w:pPr>
          </w:p>
          <w:p w:rsidR="00FF1A61" w:rsidRPr="00FF1A61" w:rsidRDefault="00FF1A61">
            <w:pPr>
              <w:spacing w:line="276" w:lineRule="auto"/>
              <w:ind w:left="113" w:right="113"/>
              <w:jc w:val="center"/>
              <w:rPr>
                <w:rFonts w:ascii="Times New Roman" w:hAnsi="Times New Roman" w:cs="Times New Roman"/>
                <w:noProof/>
              </w:rPr>
            </w:pPr>
            <w:r w:rsidRPr="00FF1A61">
              <w:rPr>
                <w:rFonts w:ascii="Times New Roman" w:hAnsi="Times New Roman" w:cs="Times New Roman"/>
                <w:noProof/>
              </w:rPr>
              <w:t>20– 24 March</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rsidP="00FF1A61">
            <w:pPr>
              <w:pStyle w:val="Ttulo3"/>
              <w:numPr>
                <w:ilvl w:val="0"/>
                <w:numId w:val="29"/>
              </w:numPr>
              <w:spacing w:before="0" w:line="276" w:lineRule="auto"/>
              <w:ind w:left="176" w:hanging="142"/>
              <w:rPr>
                <w:rFonts w:ascii="Times New Roman" w:eastAsia="Calibri" w:hAnsi="Times New Roman" w:cs="Times New Roman"/>
                <w:color w:val="000000"/>
              </w:rPr>
            </w:pPr>
            <w:r w:rsidRPr="00FF1A61">
              <w:rPr>
                <w:rFonts w:ascii="Times New Roman" w:eastAsia="Calibri" w:hAnsi="Times New Roman" w:cs="Times New Roman"/>
                <w:b w:val="0"/>
                <w:color w:val="000000"/>
              </w:rPr>
              <w:t>Course presentation</w:t>
            </w:r>
          </w:p>
          <w:p w:rsidR="00FF1A61" w:rsidRPr="00FF1A61" w:rsidRDefault="00FF1A61" w:rsidP="00FF1A61">
            <w:pPr>
              <w:pStyle w:val="Normal1"/>
              <w:numPr>
                <w:ilvl w:val="0"/>
                <w:numId w:val="29"/>
              </w:numPr>
              <w:spacing w:line="276" w:lineRule="auto"/>
              <w:ind w:left="176" w:hanging="142"/>
              <w:rPr>
                <w:rFonts w:ascii="Times New Roman" w:hAnsi="Times New Roman" w:cs="Times New Roman"/>
              </w:rPr>
            </w:pPr>
            <w:r w:rsidRPr="00FF1A61">
              <w:rPr>
                <w:rFonts w:ascii="Times New Roman" w:hAnsi="Times New Roman" w:cs="Times New Roman"/>
              </w:rPr>
              <w:t xml:space="preserve">Class work </w:t>
            </w:r>
            <w:r w:rsidRPr="00FF1A61">
              <w:rPr>
                <w:rFonts w:ascii="Times New Roman" w:hAnsi="Times New Roman" w:cs="Times New Roman"/>
                <w:b/>
              </w:rPr>
              <w:t xml:space="preserve">(CW1): </w:t>
            </w:r>
            <w:r w:rsidRPr="00FF1A61">
              <w:rPr>
                <w:rFonts w:ascii="Times New Roman" w:hAnsi="Times New Roman" w:cs="Times New Roman"/>
              </w:rPr>
              <w:t>Diagnostic paragraph (in CANVAS)</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 (HW1)</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xml:space="preserve">- Upload  paragraph to CANVAS </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 xml:space="preserve">- </w:t>
            </w:r>
            <w:r w:rsidRPr="00FF1A61">
              <w:rPr>
                <w:rFonts w:ascii="Times New Roman" w:hAnsi="Times New Roman" w:cs="Times New Roman"/>
              </w:rPr>
              <w:t>Start blog for reports of reading for final project.</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xml:space="preserve">-Start </w:t>
            </w:r>
            <w:r w:rsidRPr="00FF1A61">
              <w:rPr>
                <w:rFonts w:ascii="Times New Roman" w:hAnsi="Times New Roman" w:cs="Times New Roman"/>
                <w:b/>
              </w:rPr>
              <w:t xml:space="preserve">reading </w:t>
            </w:r>
            <w:r w:rsidRPr="00FF1A61">
              <w:rPr>
                <w:rFonts w:ascii="Times New Roman" w:hAnsi="Times New Roman" w:cs="Times New Roman"/>
                <w:b/>
                <w:lang w:val="es-ES_tradnl"/>
              </w:rPr>
              <w:t>#1</w:t>
            </w:r>
            <w:r w:rsidRPr="00FF1A61">
              <w:rPr>
                <w:rFonts w:ascii="Times New Roman" w:hAnsi="Times New Roman" w:cs="Times New Roman"/>
                <w:lang w:val="es-ES_tradnl"/>
              </w:rPr>
              <w:t xml:space="preserve"> (Glen, Jerome)</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Approach to some characteristics of formal writing</w:t>
            </w:r>
          </w:p>
          <w:p w:rsidR="00FF1A61" w:rsidRPr="00FF1A61" w:rsidRDefault="00FF1A61" w:rsidP="00FF1A61">
            <w:pPr>
              <w:pStyle w:val="Prrafodelista"/>
              <w:numPr>
                <w:ilvl w:val="0"/>
                <w:numId w:val="30"/>
              </w:numPr>
              <w:spacing w:line="276" w:lineRule="auto"/>
              <w:jc w:val="both"/>
              <w:rPr>
                <w:rFonts w:ascii="Times New Roman" w:hAnsi="Times New Roman" w:cs="Times New Roman"/>
              </w:rPr>
            </w:pPr>
            <w:r w:rsidRPr="00FF1A61">
              <w:rPr>
                <w:rFonts w:ascii="Times New Roman" w:hAnsi="Times New Roman" w:cs="Times New Roman"/>
                <w:b/>
              </w:rPr>
              <w:t xml:space="preserve">Class Exercise: </w:t>
            </w:r>
            <w:r w:rsidRPr="00FF1A61">
              <w:rPr>
                <w:rFonts w:ascii="Times New Roman" w:hAnsi="Times New Roman" w:cs="Times New Roman"/>
                <w:i/>
              </w:rPr>
              <w:t>peer evaluation</w:t>
            </w:r>
            <w:r w:rsidRPr="00FF1A61">
              <w:rPr>
                <w:rFonts w:ascii="Times New Roman" w:hAnsi="Times New Roman" w:cs="Times New Roman"/>
              </w:rPr>
              <w:t xml:space="preserve"> of diagnostic paragraph with rubric</w:t>
            </w:r>
          </w:p>
          <w:p w:rsidR="00FF1A61" w:rsidRPr="00FF1A61" w:rsidRDefault="00FF1A61" w:rsidP="00FF1A61">
            <w:pPr>
              <w:pStyle w:val="Prrafodelista"/>
              <w:numPr>
                <w:ilvl w:val="0"/>
                <w:numId w:val="30"/>
              </w:num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 (HW1)</w:t>
            </w: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 xml:space="preserve">- </w:t>
            </w:r>
            <w:r w:rsidRPr="00FF1A61">
              <w:rPr>
                <w:rFonts w:ascii="Times New Roman" w:hAnsi="Times New Roman" w:cs="Times New Roman"/>
              </w:rPr>
              <w:t xml:space="preserve"> Examples of emails (CANVAS)</w:t>
            </w:r>
            <w:r w:rsidRPr="00FF1A61">
              <w:rPr>
                <w:rFonts w:ascii="Times New Roman" w:hAnsi="Times New Roman" w:cs="Times New Roman"/>
                <w:b/>
              </w:rPr>
              <w:t xml:space="preserve">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  Accent marks and use of spelling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 </w:t>
            </w:r>
            <w:r w:rsidRPr="00FF1A61">
              <w:rPr>
                <w:rFonts w:ascii="Times New Roman" w:hAnsi="Times New Roman" w:cs="Times New Roman"/>
              </w:rPr>
              <w:t xml:space="preserve"> Start of </w:t>
            </w:r>
            <w:r w:rsidRPr="00FF1A61">
              <w:rPr>
                <w:rFonts w:ascii="Times New Roman" w:hAnsi="Times New Roman" w:cs="Times New Roman"/>
                <w:b/>
              </w:rPr>
              <w:t>reading</w:t>
            </w:r>
            <w:r w:rsidRPr="00FF1A61">
              <w:rPr>
                <w:rFonts w:ascii="Times New Roman" w:hAnsi="Times New Roman" w:cs="Times New Roman"/>
              </w:rPr>
              <w:t xml:space="preserve"> group</w:t>
            </w:r>
            <w:r w:rsidRPr="00FF1A61">
              <w:rPr>
                <w:rFonts w:ascii="Times New Roman" w:hAnsi="Times New Roman" w:cs="Times New Roman"/>
                <w:b/>
              </w:rPr>
              <w:t>#2:</w:t>
            </w:r>
            <w:r w:rsidRPr="00FF1A61">
              <w:rPr>
                <w:rFonts w:ascii="Times New Roman" w:hAnsi="Times New Roman" w:cs="Times New Roman"/>
              </w:rPr>
              <w:t xml:space="preserve"> (Objectives of sustainable development).</w:t>
            </w:r>
          </w:p>
        </w:tc>
      </w:tr>
      <w:tr w:rsidR="00FF1A61" w:rsidRPr="00FF1A61" w:rsidTr="00FF1A61">
        <w:trPr>
          <w:trHeight w:val="2810"/>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ind w:left="113" w:right="113"/>
              <w:jc w:val="center"/>
              <w:rPr>
                <w:rFonts w:ascii="Times New Roman" w:hAnsi="Times New Roman" w:cs="Times New Roman"/>
                <w:b/>
                <w:noProof/>
                <w:lang w:val="es-ES_tradnl"/>
              </w:rPr>
            </w:pPr>
            <w:r w:rsidRPr="00FF1A61">
              <w:rPr>
                <w:rFonts w:ascii="Times New Roman" w:hAnsi="Times New Roman" w:cs="Times New Roman"/>
                <w:b/>
                <w:noProof/>
                <w:lang w:val="es-ES_tradnl"/>
              </w:rPr>
              <w:t>2</w:t>
            </w:r>
          </w:p>
          <w:p w:rsidR="00FF1A61" w:rsidRPr="00FF1A61" w:rsidRDefault="00FF1A61">
            <w:pPr>
              <w:spacing w:line="276" w:lineRule="auto"/>
              <w:ind w:left="113" w:right="113"/>
              <w:jc w:val="both"/>
              <w:rPr>
                <w:rFonts w:ascii="Times New Roman" w:hAnsi="Times New Roman" w:cs="Times New Roman"/>
                <w:b/>
                <w:noProof/>
                <w:lang w:val="es-ES_tradnl"/>
              </w:rPr>
            </w:pPr>
          </w:p>
          <w:p w:rsidR="00FF1A61" w:rsidRPr="00FF1A61" w:rsidRDefault="00FF1A61">
            <w:pPr>
              <w:spacing w:line="276" w:lineRule="auto"/>
              <w:ind w:left="113" w:right="113"/>
              <w:jc w:val="center"/>
              <w:rPr>
                <w:rFonts w:ascii="Times New Roman" w:hAnsi="Times New Roman" w:cs="Times New Roman"/>
                <w:noProof/>
                <w:lang w:val="es-ES_tradnl"/>
              </w:rPr>
            </w:pPr>
            <w:r w:rsidRPr="00FF1A61">
              <w:rPr>
                <w:rFonts w:ascii="Times New Roman" w:hAnsi="Times New Roman" w:cs="Times New Roman"/>
                <w:noProof/>
                <w:lang w:val="es-ES_tradnl"/>
              </w:rPr>
              <w:t>27 – 31</w:t>
            </w:r>
          </w:p>
          <w:p w:rsidR="00FF1A61" w:rsidRPr="00FF1A61" w:rsidRDefault="00FF1A61">
            <w:pPr>
              <w:spacing w:line="276" w:lineRule="auto"/>
              <w:ind w:left="113" w:right="113"/>
              <w:jc w:val="center"/>
              <w:rPr>
                <w:rFonts w:ascii="Times New Roman" w:hAnsi="Times New Roman" w:cs="Times New Roman"/>
                <w:noProof/>
                <w:lang w:val="es-ES_tradnl"/>
              </w:rPr>
            </w:pPr>
            <w:r w:rsidRPr="00FF1A61">
              <w:rPr>
                <w:rFonts w:ascii="Times New Roman" w:hAnsi="Times New Roman" w:cs="Times New Roman"/>
                <w:noProof/>
                <w:lang w:val="es-ES_tradnl"/>
              </w:rPr>
              <w:t>March</w:t>
            </w:r>
          </w:p>
          <w:p w:rsidR="00FF1A61" w:rsidRPr="00FF1A61" w:rsidRDefault="00FF1A61">
            <w:pPr>
              <w:spacing w:line="276" w:lineRule="auto"/>
              <w:ind w:left="113" w:right="113"/>
              <w:jc w:val="both"/>
              <w:rPr>
                <w:rFonts w:ascii="Times New Roman" w:hAnsi="Times New Roman" w:cs="Times New Roman"/>
                <w:b/>
                <w:noProof/>
                <w:lang w:val="es-ES_tradnl"/>
              </w:rPr>
            </w:pPr>
          </w:p>
          <w:p w:rsidR="00FF1A61" w:rsidRPr="00FF1A61" w:rsidRDefault="00FF1A61">
            <w:pPr>
              <w:spacing w:line="276" w:lineRule="auto"/>
              <w:ind w:left="113" w:right="113"/>
              <w:jc w:val="both"/>
              <w:rPr>
                <w:rFonts w:ascii="Times New Roman" w:hAnsi="Times New Roman" w:cs="Times New Roman"/>
                <w:noProof/>
                <w:lang w:val="es-ES_tradnl"/>
              </w:rPr>
            </w:pP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rPr>
                <w:rFonts w:ascii="Times New Roman" w:hAnsi="Times New Roman" w:cs="Times New Roman"/>
                <w:b/>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ACADEMIC WRITING FEATURES</w:t>
            </w:r>
          </w:p>
          <w:p w:rsidR="00FF1A61" w:rsidRPr="00FF1A61" w:rsidRDefault="00FF1A61" w:rsidP="00FF1A61">
            <w:pPr>
              <w:pStyle w:val="Prrafodelista"/>
              <w:numPr>
                <w:ilvl w:val="0"/>
                <w:numId w:val="30"/>
              </w:numPr>
              <w:spacing w:line="276" w:lineRule="auto"/>
              <w:rPr>
                <w:rFonts w:ascii="Times New Roman" w:hAnsi="Times New Roman" w:cs="Times New Roman"/>
              </w:rPr>
            </w:pPr>
            <w:r w:rsidRPr="00FF1A61">
              <w:rPr>
                <w:rFonts w:ascii="Times New Roman" w:hAnsi="Times New Roman" w:cs="Times New Roman"/>
              </w:rPr>
              <w:t>In groups:  compare emails by pulling out features from one another.</w:t>
            </w:r>
          </w:p>
          <w:p w:rsidR="00FF1A61" w:rsidRPr="00FF1A61" w:rsidRDefault="00FF1A61">
            <w:pPr>
              <w:pStyle w:val="Prrafodelista"/>
              <w:spacing w:line="276" w:lineRule="auto"/>
              <w:ind w:left="360"/>
              <w:rPr>
                <w:rFonts w:ascii="Times New Roman" w:hAnsi="Times New Roman" w:cs="Times New Roman"/>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HOMEWORK (HW2)</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 xml:space="preserve"> </w:t>
            </w:r>
            <w:r w:rsidRPr="00FF1A61">
              <w:rPr>
                <w:rFonts w:ascii="Times New Roman" w:hAnsi="Times New Roman" w:cs="Times New Roman"/>
              </w:rPr>
              <w:t xml:space="preserve"> • Recognition of main and subordinate verb and use of period.</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xml:space="preserve">  •Reading strategies  self-assessment  (CANVAS)</w:t>
            </w:r>
          </w:p>
          <w:p w:rsidR="00FF1A61" w:rsidRPr="00FF1A61" w:rsidRDefault="00FF1A61">
            <w:pPr>
              <w:spacing w:line="276" w:lineRule="auto"/>
              <w:rPr>
                <w:rFonts w:ascii="Times New Roman" w:hAnsi="Times New Roman" w:cs="Times New Roman"/>
              </w:rPr>
            </w:pPr>
          </w:p>
          <w:p w:rsidR="00FF1A61" w:rsidRPr="00FF1A61" w:rsidRDefault="00FF1A61">
            <w:pPr>
              <w:spacing w:line="276" w:lineRule="auto"/>
              <w:rPr>
                <w:rFonts w:ascii="Times New Roman" w:hAnsi="Times New Roman" w:cs="Times New Roman"/>
              </w:rPr>
            </w:pPr>
          </w:p>
          <w:p w:rsidR="00FF1A61" w:rsidRPr="00FF1A61" w:rsidRDefault="00FF1A61">
            <w:pPr>
              <w:spacing w:line="276" w:lineRule="auto"/>
              <w:rPr>
                <w:rFonts w:ascii="Times New Roman" w:hAnsi="Times New Roman" w:cs="Times New Roman"/>
              </w:rPr>
            </w:pP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ACADEMIC WRITING FEATURES</w:t>
            </w:r>
          </w:p>
          <w:p w:rsidR="00FF1A61" w:rsidRPr="00FF1A61" w:rsidRDefault="00FF1A61" w:rsidP="00FF1A61">
            <w:pPr>
              <w:pStyle w:val="Prrafodelista"/>
              <w:numPr>
                <w:ilvl w:val="0"/>
                <w:numId w:val="30"/>
              </w:numPr>
              <w:spacing w:line="276" w:lineRule="auto"/>
              <w:jc w:val="both"/>
              <w:rPr>
                <w:rFonts w:ascii="Times New Roman" w:hAnsi="Times New Roman" w:cs="Times New Roman"/>
              </w:rPr>
            </w:pPr>
            <w:r w:rsidRPr="00FF1A61">
              <w:rPr>
                <w:rFonts w:ascii="Times New Roman" w:hAnsi="Times New Roman" w:cs="Times New Roman"/>
              </w:rPr>
              <w:t>Comparison of headings (formal vs. Informal)</w:t>
            </w:r>
          </w:p>
          <w:p w:rsidR="00FF1A61" w:rsidRPr="00FF1A61" w:rsidRDefault="00FF1A61" w:rsidP="00FF1A61">
            <w:pPr>
              <w:pStyle w:val="Prrafodelista"/>
              <w:numPr>
                <w:ilvl w:val="0"/>
                <w:numId w:val="30"/>
              </w:numPr>
              <w:spacing w:line="276" w:lineRule="auto"/>
              <w:jc w:val="both"/>
              <w:rPr>
                <w:rFonts w:ascii="Times New Roman" w:hAnsi="Times New Roman" w:cs="Times New Roman"/>
              </w:rPr>
            </w:pPr>
            <w:r w:rsidRPr="00FF1A61">
              <w:rPr>
                <w:rFonts w:ascii="Times New Roman" w:hAnsi="Times New Roman" w:cs="Times New Roman"/>
              </w:rPr>
              <w:t>Re-writing exercise in pairs (informal text to formal text) + co-evaluation (corrections in  pairs (HW2)</w:t>
            </w:r>
          </w:p>
          <w:p w:rsidR="00FF1A61" w:rsidRPr="00FF1A61" w:rsidRDefault="00FF1A61">
            <w:pPr>
              <w:pStyle w:val="Prrafodelista"/>
              <w:spacing w:line="276" w:lineRule="auto"/>
              <w:ind w:left="360"/>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 (HW2)</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Finish main and subordinate verb and use of period exercises.</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Reading strategies  self-assessment  (CANVAS)</w:t>
            </w:r>
          </w:p>
        </w:tc>
      </w:tr>
      <w:tr w:rsidR="00FF1A61" w:rsidRPr="00FF1A61" w:rsidTr="00FF1A61">
        <w:trPr>
          <w:trHeight w:val="3706"/>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ind w:left="-108" w:right="-108"/>
              <w:jc w:val="center"/>
              <w:rPr>
                <w:rFonts w:ascii="Times New Roman" w:hAnsi="Times New Roman" w:cs="Times New Roman"/>
                <w:b/>
                <w:noProof/>
                <w:lang w:val="es-ES_tradnl"/>
              </w:rPr>
            </w:pPr>
            <w:r w:rsidRPr="00FF1A61">
              <w:rPr>
                <w:rFonts w:ascii="Times New Roman" w:hAnsi="Times New Roman" w:cs="Times New Roman"/>
                <w:b/>
                <w:noProof/>
                <w:lang w:val="es-ES_tradnl"/>
              </w:rPr>
              <w:t>3</w:t>
            </w:r>
          </w:p>
          <w:p w:rsidR="00FF1A61" w:rsidRPr="00FF1A61" w:rsidRDefault="00FF1A61">
            <w:pPr>
              <w:pStyle w:val="Normal1"/>
              <w:spacing w:line="276" w:lineRule="auto"/>
              <w:ind w:left="-108" w:right="-108"/>
              <w:jc w:val="center"/>
              <w:rPr>
                <w:rFonts w:ascii="Times New Roman" w:hAnsi="Times New Roman" w:cs="Times New Roman"/>
                <w:b/>
                <w:noProof/>
                <w:lang w:val="es-ES_tradnl"/>
              </w:rPr>
            </w:pP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3 a 7</w:t>
            </w:r>
          </w:p>
          <w:p w:rsidR="00FF1A61" w:rsidRPr="00FF1A61" w:rsidRDefault="00FF1A61">
            <w:pPr>
              <w:spacing w:line="276" w:lineRule="auto"/>
              <w:ind w:left="113" w:right="113"/>
              <w:jc w:val="center"/>
              <w:rPr>
                <w:rFonts w:ascii="Times New Roman" w:hAnsi="Times New Roman" w:cs="Times New Roman"/>
                <w:noProof/>
                <w:lang w:val="es-ES_tradnl"/>
              </w:rPr>
            </w:pPr>
            <w:proofErr w:type="spellStart"/>
            <w:r w:rsidRPr="00FF1A61">
              <w:rPr>
                <w:rFonts w:ascii="Times New Roman" w:hAnsi="Times New Roman" w:cs="Times New Roman"/>
                <w:lang w:val="es-ES_tradnl"/>
              </w:rPr>
              <w:t>April</w:t>
            </w:r>
            <w:proofErr w:type="spellEnd"/>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Reading strategies :</w:t>
            </w:r>
            <w:r w:rsidRPr="00FF1A61">
              <w:rPr>
                <w:rFonts w:ascii="Times New Roman" w:hAnsi="Times New Roman" w:cs="Times New Roman"/>
              </w:rPr>
              <w:t xml:space="preserve">  underlining and summarizing</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 Group work:</w:t>
            </w:r>
            <w:r w:rsidRPr="00FF1A61">
              <w:rPr>
                <w:rFonts w:ascii="Times New Roman" w:hAnsi="Times New Roman" w:cs="Times New Roman"/>
              </w:rPr>
              <w:t xml:space="preserve"> discussion about  reading strategies (self-assessments review) in pairs</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Characteristics of reading strategies.</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Lecture #1:  Underlining and summarizing, summary and reading outline</w:t>
            </w:r>
          </w:p>
          <w:p w:rsidR="00FF1A61" w:rsidRPr="00FF1A61" w:rsidRDefault="00FF1A61">
            <w:pPr>
              <w:spacing w:line="276" w:lineRule="auto"/>
              <w:rPr>
                <w:rFonts w:ascii="Times New Roman" w:hAnsi="Times New Roman" w:cs="Times New Roman"/>
                <w:b/>
              </w:rPr>
            </w:pPr>
          </w:p>
          <w:p w:rsidR="00FF1A61" w:rsidRPr="00FF1A61" w:rsidRDefault="00FF1A61">
            <w:pPr>
              <w:spacing w:line="276" w:lineRule="auto"/>
              <w:rPr>
                <w:rFonts w:ascii="Times New Roman" w:hAnsi="Times New Roman" w:cs="Times New Roman"/>
                <w:b/>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HOMEWORK (HW3)</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Perform joint and separate word exercises, capital letters, and use of the comma.</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 xml:space="preserve">• Start outlines of reading for blog on </w:t>
            </w:r>
            <w:proofErr w:type="spellStart"/>
            <w:r w:rsidRPr="00FF1A61">
              <w:rPr>
                <w:rFonts w:ascii="Times New Roman" w:hAnsi="Times New Roman" w:cs="Times New Roman"/>
              </w:rPr>
              <w:t>tumblr</w:t>
            </w:r>
            <w:proofErr w:type="spellEnd"/>
          </w:p>
          <w:p w:rsidR="00FF1A61" w:rsidRPr="00FF1A61" w:rsidRDefault="00FF1A61">
            <w:pPr>
              <w:spacing w:line="276" w:lineRule="auto"/>
              <w:rPr>
                <w:rFonts w:ascii="Times New Roman" w:hAnsi="Times New Roman" w:cs="Times New Roman"/>
              </w:rPr>
            </w:pP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PNG #1</w:t>
            </w:r>
            <w:r w:rsidRPr="00FF1A61">
              <w:rPr>
                <w:rFonts w:ascii="Times New Roman" w:hAnsi="Times New Roman" w:cs="Times New Roman"/>
              </w:rPr>
              <w:t>: grammatical and spelling rules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Reading strategies: </w:t>
            </w:r>
            <w:r w:rsidRPr="00FF1A61">
              <w:rPr>
                <w:rFonts w:ascii="Times New Roman" w:hAnsi="Times New Roman" w:cs="Times New Roman"/>
              </w:rPr>
              <w:t xml:space="preserve">reading outline and summary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 </w:t>
            </w:r>
            <w:r w:rsidRPr="00FF1A61">
              <w:rPr>
                <w:rFonts w:ascii="Times New Roman" w:hAnsi="Times New Roman" w:cs="Times New Roman"/>
              </w:rPr>
              <w:t>Group work: finish  outline of lecture text #1</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HOMEWORK (HW3)</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 xml:space="preserve">HW3: </w:t>
            </w:r>
            <w:r w:rsidRPr="00FF1A61">
              <w:rPr>
                <w:rFonts w:ascii="Times New Roman" w:hAnsi="Times New Roman" w:cs="Times New Roman"/>
              </w:rPr>
              <w:t xml:space="preserve"> </w:t>
            </w:r>
            <w:r w:rsidRPr="00FF1A61">
              <w:rPr>
                <w:rFonts w:ascii="Times New Roman" w:hAnsi="Times New Roman" w:cs="Times New Roman"/>
                <w:b/>
              </w:rPr>
              <w:t>Reading control #1 (online)</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noProof/>
              </w:rPr>
              <w:t>START reading#3</w:t>
            </w:r>
            <w:r w:rsidRPr="00FF1A61">
              <w:rPr>
                <w:rFonts w:ascii="Times New Roman" w:hAnsi="Times New Roman" w:cs="Times New Roman"/>
                <w:noProof/>
              </w:rPr>
              <w:t xml:space="preserve"> (children in educational policies)</w:t>
            </w:r>
          </w:p>
        </w:tc>
      </w:tr>
      <w:tr w:rsidR="00FF1A61" w:rsidRPr="00FF1A61" w:rsidTr="00FF1A61">
        <w:trPr>
          <w:trHeight w:val="3029"/>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jc w:val="center"/>
              <w:rPr>
                <w:rFonts w:ascii="Times New Roman" w:hAnsi="Times New Roman" w:cs="Times New Roman"/>
                <w:b/>
                <w:lang w:val="es-ES_tradnl"/>
              </w:rPr>
            </w:pPr>
            <w:r w:rsidRPr="00FF1A61">
              <w:rPr>
                <w:rFonts w:ascii="Times New Roman" w:hAnsi="Times New Roman" w:cs="Times New Roman"/>
                <w:b/>
                <w:lang w:val="es-ES_tradnl"/>
              </w:rPr>
              <w:lastRenderedPageBreak/>
              <w:t>4</w:t>
            </w: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 xml:space="preserve">10 - 14 </w:t>
            </w:r>
          </w:p>
          <w:p w:rsidR="00FF1A61" w:rsidRPr="00FF1A61" w:rsidRDefault="00FF1A61">
            <w:pPr>
              <w:pStyle w:val="Normal1"/>
              <w:spacing w:line="276" w:lineRule="auto"/>
              <w:ind w:left="-108" w:right="-108"/>
              <w:jc w:val="center"/>
              <w:rPr>
                <w:rFonts w:ascii="Times New Roman" w:hAnsi="Times New Roman" w:cs="Times New Roman"/>
                <w:lang w:val="es-ES_tradnl"/>
              </w:rPr>
            </w:pPr>
            <w:proofErr w:type="spellStart"/>
            <w:r w:rsidRPr="00FF1A61">
              <w:rPr>
                <w:rFonts w:ascii="Times New Roman" w:hAnsi="Times New Roman" w:cs="Times New Roman"/>
                <w:lang w:val="es-ES_tradnl"/>
              </w:rPr>
              <w:t>April</w:t>
            </w:r>
            <w:proofErr w:type="spellEnd"/>
          </w:p>
          <w:p w:rsidR="00FF1A61" w:rsidRPr="00FF1A61" w:rsidRDefault="00FF1A61">
            <w:pPr>
              <w:pStyle w:val="Normal1"/>
              <w:spacing w:line="276" w:lineRule="auto"/>
              <w:ind w:left="-108" w:right="-108"/>
              <w:jc w:val="center"/>
              <w:rPr>
                <w:rFonts w:ascii="Times New Roman" w:hAnsi="Times New Roman" w:cs="Times New Roman"/>
                <w:lang w:val="es-ES_tradnl"/>
              </w:rPr>
            </w:pPr>
          </w:p>
          <w:p w:rsidR="00FF1A61" w:rsidRPr="00FF1A61" w:rsidRDefault="00FF1A61">
            <w:pPr>
              <w:spacing w:line="276" w:lineRule="auto"/>
              <w:ind w:right="113"/>
              <w:jc w:val="center"/>
              <w:rPr>
                <w:rFonts w:ascii="Times New Roman" w:hAnsi="Times New Roman" w:cs="Times New Roman"/>
                <w:noProof/>
                <w:lang w:val="es-ES_tradnl"/>
              </w:rPr>
            </w:pPr>
            <w:r w:rsidRPr="00FF1A61">
              <w:rPr>
                <w:rFonts w:ascii="Times New Roman" w:hAnsi="Times New Roman" w:cs="Times New Roman"/>
                <w:lang w:val="es-ES_tradnl"/>
              </w:rPr>
              <w:t>(</w:t>
            </w:r>
            <w:proofErr w:type="spellStart"/>
            <w:r w:rsidRPr="00FF1A61">
              <w:rPr>
                <w:rFonts w:ascii="Times New Roman" w:hAnsi="Times New Roman" w:cs="Times New Roman"/>
                <w:lang w:val="es-ES_tradnl"/>
              </w:rPr>
              <w:t>Holiday</w:t>
            </w:r>
            <w:proofErr w:type="spellEnd"/>
            <w:r w:rsidRPr="00FF1A61">
              <w:rPr>
                <w:rFonts w:ascii="Times New Roman" w:hAnsi="Times New Roman" w:cs="Times New Roman"/>
                <w:lang w:val="es-ES_tradnl"/>
              </w:rPr>
              <w:t>: 13-16)</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Structure of the text</w:t>
            </w:r>
          </w:p>
          <w:p w:rsidR="00FF1A61" w:rsidRPr="00FF1A61" w:rsidRDefault="00FF1A61" w:rsidP="00FF1A61">
            <w:pPr>
              <w:pStyle w:val="Prrafodelista"/>
              <w:numPr>
                <w:ilvl w:val="0"/>
                <w:numId w:val="31"/>
              </w:numPr>
              <w:spacing w:line="276" w:lineRule="auto"/>
              <w:jc w:val="both"/>
              <w:rPr>
                <w:rFonts w:ascii="Times New Roman" w:hAnsi="Times New Roman" w:cs="Times New Roman"/>
                <w:b/>
              </w:rPr>
            </w:pPr>
            <w:r w:rsidRPr="00FF1A61">
              <w:rPr>
                <w:rFonts w:ascii="Times New Roman" w:hAnsi="Times New Roman" w:cs="Times New Roman"/>
              </w:rPr>
              <w:t>Parts  of the text</w:t>
            </w:r>
          </w:p>
          <w:p w:rsidR="00FF1A61" w:rsidRPr="00FF1A61" w:rsidRDefault="00FF1A61" w:rsidP="00FF1A61">
            <w:pPr>
              <w:pStyle w:val="Prrafodelista"/>
              <w:numPr>
                <w:ilvl w:val="0"/>
                <w:numId w:val="31"/>
              </w:numPr>
              <w:spacing w:line="276" w:lineRule="auto"/>
              <w:jc w:val="both"/>
              <w:rPr>
                <w:rFonts w:ascii="Times New Roman" w:hAnsi="Times New Roman" w:cs="Times New Roman"/>
                <w:b/>
              </w:rPr>
            </w:pPr>
            <w:r w:rsidRPr="00FF1A61">
              <w:rPr>
                <w:rFonts w:ascii="Times New Roman" w:hAnsi="Times New Roman" w:cs="Times New Roman"/>
              </w:rPr>
              <w:t>Exercises of identifying structure in texts</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HW4:</w:t>
            </w:r>
            <w:r w:rsidRPr="00FF1A61">
              <w:rPr>
                <w:rFonts w:ascii="Times New Roman" w:hAnsi="Times New Roman" w:cs="Times New Roman"/>
              </w:rPr>
              <w:t xml:space="preserve"> in pairs, paragraph  exercises– writing a paragraph on research (research topic + justification + importance/ relevance)</w:t>
            </w:r>
          </w:p>
          <w:p w:rsidR="00FF1A61" w:rsidRPr="00FF1A61" w:rsidRDefault="00FF1A61">
            <w:pPr>
              <w:spacing w:line="276" w:lineRule="auto"/>
              <w:rPr>
                <w:rFonts w:ascii="Times New Roman" w:hAnsi="Times New Roman" w:cs="Times New Roman"/>
                <w:b/>
              </w:rPr>
            </w:pP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pStyle w:val="Sinespaciado"/>
              <w:spacing w:line="276" w:lineRule="auto"/>
              <w:rPr>
                <w:rFonts w:ascii="Times New Roman" w:hAnsi="Times New Roman" w:cs="Times New Roman"/>
                <w:b/>
              </w:rPr>
            </w:pPr>
            <w:r w:rsidRPr="00FF1A61">
              <w:rPr>
                <w:rFonts w:ascii="Times New Roman" w:hAnsi="Times New Roman" w:cs="Times New Roman"/>
                <w:b/>
              </w:rPr>
              <w:t>Structure of paragraphs</w:t>
            </w:r>
          </w:p>
          <w:p w:rsidR="00FF1A61" w:rsidRPr="00FF1A61" w:rsidRDefault="00FF1A61" w:rsidP="00FF1A61">
            <w:pPr>
              <w:pStyle w:val="Prrafodelista"/>
              <w:numPr>
                <w:ilvl w:val="0"/>
                <w:numId w:val="32"/>
              </w:numPr>
              <w:spacing w:line="276" w:lineRule="auto"/>
              <w:jc w:val="both"/>
              <w:rPr>
                <w:rFonts w:ascii="Times New Roman" w:hAnsi="Times New Roman" w:cs="Times New Roman"/>
                <w:b/>
              </w:rPr>
            </w:pPr>
            <w:r w:rsidRPr="00FF1A61">
              <w:rPr>
                <w:rFonts w:ascii="Times New Roman" w:hAnsi="Times New Roman" w:cs="Times New Roman"/>
              </w:rPr>
              <w:t>Parts  of the  paragraph</w:t>
            </w:r>
          </w:p>
          <w:p w:rsidR="00FF1A61" w:rsidRPr="00FF1A61" w:rsidRDefault="00FF1A61" w:rsidP="00FF1A61">
            <w:pPr>
              <w:pStyle w:val="Prrafodelista"/>
              <w:numPr>
                <w:ilvl w:val="0"/>
                <w:numId w:val="32"/>
              </w:numPr>
              <w:spacing w:line="276" w:lineRule="auto"/>
              <w:jc w:val="both"/>
              <w:rPr>
                <w:rFonts w:ascii="Times New Roman" w:hAnsi="Times New Roman" w:cs="Times New Roman"/>
              </w:rPr>
            </w:pPr>
            <w:r w:rsidRPr="00FF1A61">
              <w:rPr>
                <w:rFonts w:ascii="Times New Roman" w:hAnsi="Times New Roman" w:cs="Times New Roman"/>
              </w:rPr>
              <w:t>Outline of paragraphs</w:t>
            </w:r>
          </w:p>
          <w:p w:rsidR="00FF1A61" w:rsidRPr="00FF1A61" w:rsidRDefault="00FF1A61" w:rsidP="00FF1A61">
            <w:pPr>
              <w:pStyle w:val="Prrafodelista"/>
              <w:numPr>
                <w:ilvl w:val="0"/>
                <w:numId w:val="32"/>
              </w:numPr>
              <w:spacing w:line="276" w:lineRule="auto"/>
              <w:jc w:val="both"/>
              <w:rPr>
                <w:rFonts w:ascii="Times New Roman" w:hAnsi="Times New Roman" w:cs="Times New Roman"/>
              </w:rPr>
            </w:pPr>
            <w:r w:rsidRPr="00FF1A61">
              <w:rPr>
                <w:rFonts w:ascii="Times New Roman" w:hAnsi="Times New Roman" w:cs="Times New Roman"/>
              </w:rPr>
              <w:t>Paragraph  writing  exercises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PC1:  Reading control #1 </w:t>
            </w:r>
            <w:r w:rsidRPr="00FF1A61">
              <w:rPr>
                <w:rFonts w:ascii="Times New Roman" w:hAnsi="Times New Roman" w:cs="Times New Roman"/>
              </w:rPr>
              <w:t>(questions about texts 1 and 2)</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HOMEWORK (HW4):</w:t>
            </w:r>
            <w:r w:rsidRPr="00FF1A61">
              <w:rPr>
                <w:rFonts w:ascii="Times New Roman" w:hAnsi="Times New Roman" w:cs="Times New Roman"/>
              </w:rPr>
              <w:t xml:space="preserve">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What topic would you like to </w:t>
            </w:r>
            <w:proofErr w:type="spellStart"/>
            <w:r w:rsidRPr="00FF1A61">
              <w:rPr>
                <w:rFonts w:ascii="Times New Roman" w:hAnsi="Times New Roman" w:cs="Times New Roman"/>
              </w:rPr>
              <w:t>research</w:t>
            </w:r>
            <w:proofErr w:type="gramStart"/>
            <w:r w:rsidRPr="00FF1A61">
              <w:rPr>
                <w:rFonts w:ascii="Times New Roman" w:hAnsi="Times New Roman" w:cs="Times New Roman"/>
              </w:rPr>
              <w:t>?Why</w:t>
            </w:r>
            <w:proofErr w:type="spellEnd"/>
            <w:proofErr w:type="gramEnd"/>
            <w:r w:rsidRPr="00FF1A61">
              <w:rPr>
                <w:rFonts w:ascii="Times New Roman" w:hAnsi="Times New Roman" w:cs="Times New Roman"/>
              </w:rPr>
              <w:t xml:space="preserve">?  </w:t>
            </w:r>
            <w:r w:rsidRPr="00FF1A61">
              <w:rPr>
                <w:rFonts w:ascii="Times New Roman" w:hAnsi="Times New Roman" w:cs="Times New Roman"/>
                <w:u w:val="single"/>
              </w:rPr>
              <w:t>FORUM (in pairs</w:t>
            </w:r>
            <w:r w:rsidRPr="00FF1A61">
              <w:rPr>
                <w:rFonts w:ascii="Times New Roman" w:hAnsi="Times New Roman" w:cs="Times New Roman"/>
              </w:rPr>
              <w:t>).</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Review example of blog</w:t>
            </w:r>
          </w:p>
        </w:tc>
      </w:tr>
      <w:tr w:rsidR="00FF1A61" w:rsidRPr="00FF1A61" w:rsidTr="00FF1A61">
        <w:trPr>
          <w:trHeight w:val="2821"/>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ind w:right="-108"/>
              <w:jc w:val="center"/>
              <w:rPr>
                <w:rFonts w:ascii="Times New Roman" w:hAnsi="Times New Roman" w:cs="Times New Roman"/>
                <w:noProof/>
              </w:rPr>
            </w:pPr>
            <w:r w:rsidRPr="00FF1A61">
              <w:rPr>
                <w:rFonts w:ascii="Times New Roman" w:hAnsi="Times New Roman" w:cs="Times New Roman"/>
                <w:noProof/>
              </w:rPr>
              <w:t>5</w:t>
            </w:r>
          </w:p>
          <w:p w:rsidR="00FF1A61" w:rsidRPr="00FF1A61" w:rsidRDefault="00FF1A61">
            <w:pPr>
              <w:pStyle w:val="Normal1"/>
              <w:spacing w:line="276" w:lineRule="auto"/>
              <w:ind w:left="-108" w:right="-108"/>
              <w:jc w:val="center"/>
              <w:rPr>
                <w:rFonts w:ascii="Times New Roman" w:hAnsi="Times New Roman" w:cs="Times New Roman"/>
                <w:noProof/>
              </w:rPr>
            </w:pP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17 a 21</w:t>
            </w:r>
          </w:p>
          <w:p w:rsidR="00FF1A61" w:rsidRPr="00FF1A61" w:rsidRDefault="00FF1A61">
            <w:pPr>
              <w:spacing w:line="276" w:lineRule="auto"/>
              <w:ind w:left="113" w:right="113"/>
              <w:jc w:val="center"/>
              <w:rPr>
                <w:rFonts w:ascii="Times New Roman" w:hAnsi="Times New Roman" w:cs="Times New Roman"/>
                <w:noProof/>
              </w:rPr>
            </w:pPr>
            <w:proofErr w:type="spellStart"/>
            <w:r w:rsidRPr="00FF1A61">
              <w:rPr>
                <w:rFonts w:ascii="Times New Roman" w:hAnsi="Times New Roman" w:cs="Times New Roman"/>
                <w:lang w:val="es-ES_tradnl"/>
              </w:rPr>
              <w:t>April</w:t>
            </w:r>
            <w:proofErr w:type="spellEnd"/>
          </w:p>
        </w:tc>
        <w:tc>
          <w:tcPr>
            <w:tcW w:w="4536" w:type="dxa"/>
            <w:tcBorders>
              <w:top w:val="single" w:sz="6" w:space="0" w:color="808080"/>
              <w:left w:val="single" w:sz="6" w:space="0" w:color="808080"/>
              <w:bottom w:val="single" w:sz="6" w:space="0" w:color="808080"/>
              <w:right w:val="single" w:sz="6" w:space="0" w:color="808080"/>
            </w:tcBorders>
            <w:vAlign w:val="center"/>
            <w:hideMark/>
          </w:tcPr>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 xml:space="preserve">Characteristics </w:t>
            </w:r>
            <w:r w:rsidRPr="00FF1A61">
              <w:rPr>
                <w:rFonts w:ascii="Times New Roman" w:hAnsi="Times New Roman" w:cs="Times New Roman"/>
              </w:rPr>
              <w:t xml:space="preserve"> </w:t>
            </w:r>
            <w:r w:rsidRPr="00FF1A61">
              <w:rPr>
                <w:rFonts w:ascii="Times New Roman" w:hAnsi="Times New Roman" w:cs="Times New Roman"/>
                <w:b/>
              </w:rPr>
              <w:t>of the  paragraph</w:t>
            </w:r>
          </w:p>
          <w:p w:rsidR="00FF1A61" w:rsidRPr="00FF1A61" w:rsidRDefault="00FF1A61" w:rsidP="00FF1A61">
            <w:pPr>
              <w:pStyle w:val="Prrafodelista"/>
              <w:numPr>
                <w:ilvl w:val="0"/>
                <w:numId w:val="33"/>
              </w:numPr>
              <w:spacing w:line="276" w:lineRule="auto"/>
              <w:rPr>
                <w:rFonts w:ascii="Times New Roman" w:hAnsi="Times New Roman" w:cs="Times New Roman"/>
              </w:rPr>
            </w:pPr>
            <w:r w:rsidRPr="00FF1A61">
              <w:rPr>
                <w:rFonts w:ascii="Times New Roman" w:hAnsi="Times New Roman" w:cs="Times New Roman"/>
              </w:rPr>
              <w:t>Paragraph Writing Exercises</w:t>
            </w:r>
          </w:p>
          <w:p w:rsidR="00FF1A61" w:rsidRPr="00FF1A61" w:rsidRDefault="00FF1A61" w:rsidP="00FF1A61">
            <w:pPr>
              <w:pStyle w:val="Prrafodelista"/>
              <w:numPr>
                <w:ilvl w:val="0"/>
                <w:numId w:val="33"/>
              </w:numPr>
              <w:spacing w:line="276" w:lineRule="auto"/>
              <w:rPr>
                <w:rFonts w:ascii="Times New Roman" w:hAnsi="Times New Roman" w:cs="Times New Roman"/>
              </w:rPr>
            </w:pPr>
            <w:r w:rsidRPr="00FF1A61">
              <w:rPr>
                <w:rFonts w:ascii="Times New Roman" w:hAnsi="Times New Roman" w:cs="Times New Roman"/>
              </w:rPr>
              <w:t xml:space="preserve">General information on Final Project </w:t>
            </w:r>
          </w:p>
          <w:p w:rsidR="00FF1A61" w:rsidRPr="00FF1A61" w:rsidRDefault="00FF1A61" w:rsidP="00FF1A61">
            <w:pPr>
              <w:pStyle w:val="Prrafodelista"/>
              <w:numPr>
                <w:ilvl w:val="0"/>
                <w:numId w:val="33"/>
              </w:numPr>
              <w:spacing w:line="276" w:lineRule="auto"/>
              <w:rPr>
                <w:rFonts w:ascii="Times New Roman" w:hAnsi="Times New Roman" w:cs="Times New Roman"/>
              </w:rPr>
            </w:pPr>
            <w:r w:rsidRPr="00FF1A61">
              <w:rPr>
                <w:rFonts w:ascii="Times New Roman" w:hAnsi="Times New Roman" w:cs="Times New Roman"/>
              </w:rPr>
              <w:t>Co-evaluation on FORUM paragraph – (characteristics of paragraphs, justification, importance, and relevance).</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highlight w:val="cyan"/>
              </w:rPr>
            </w:pPr>
          </w:p>
          <w:p w:rsidR="00FF1A61" w:rsidRPr="00FF1A61" w:rsidRDefault="00FF1A61">
            <w:pPr>
              <w:spacing w:line="276" w:lineRule="auto"/>
              <w:jc w:val="both"/>
              <w:rPr>
                <w:rFonts w:ascii="Times New Roman" w:hAnsi="Times New Roman" w:cs="Times New Roman"/>
                <w:b/>
                <w:highlight w:val="cy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NGT #2: </w:t>
            </w:r>
            <w:r w:rsidRPr="00FF1A61">
              <w:rPr>
                <w:rFonts w:ascii="Times New Roman" w:hAnsi="Times New Roman" w:cs="Times New Roman"/>
              </w:rPr>
              <w:t xml:space="preserve"> (test of grammar rules).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Synthesis Outline:</w:t>
            </w:r>
            <w:r w:rsidRPr="00FF1A61">
              <w:rPr>
                <w:rFonts w:ascii="Times New Roman" w:hAnsi="Times New Roman" w:cs="Times New Roman"/>
              </w:rPr>
              <w:t xml:space="preserve">  outline and summary</w:t>
            </w:r>
          </w:p>
          <w:p w:rsidR="00FF1A61" w:rsidRPr="00FF1A61" w:rsidRDefault="00FF1A61" w:rsidP="00FF1A61">
            <w:pPr>
              <w:pStyle w:val="Prrafodelista"/>
              <w:numPr>
                <w:ilvl w:val="0"/>
                <w:numId w:val="34"/>
              </w:numPr>
              <w:spacing w:line="276" w:lineRule="auto"/>
              <w:jc w:val="both"/>
              <w:rPr>
                <w:rFonts w:ascii="Times New Roman" w:hAnsi="Times New Roman" w:cs="Times New Roman"/>
              </w:rPr>
            </w:pPr>
            <w:r w:rsidRPr="00FF1A61">
              <w:rPr>
                <w:rFonts w:ascii="Times New Roman" w:hAnsi="Times New Roman" w:cs="Times New Roman"/>
              </w:rPr>
              <w:t>Review underlining outline, and summary of reading text  #2 (summary will be evaluated in PC2)</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 xml:space="preserve">HOMEWORK (HW):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HW5: </w:t>
            </w:r>
            <w:r w:rsidRPr="00FF1A61">
              <w:rPr>
                <w:rFonts w:ascii="Times New Roman" w:hAnsi="Times New Roman" w:cs="Times New Roman"/>
              </w:rPr>
              <w:t>gerund, logical connectors</w:t>
            </w:r>
          </w:p>
        </w:tc>
      </w:tr>
      <w:tr w:rsidR="00FF1A61" w:rsidRPr="00FF1A61" w:rsidTr="00FF1A61">
        <w:trPr>
          <w:trHeight w:val="1938"/>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tabs>
                <w:tab w:val="left" w:pos="460"/>
              </w:tabs>
              <w:spacing w:line="276" w:lineRule="auto"/>
              <w:ind w:left="-108" w:right="-108"/>
              <w:jc w:val="center"/>
              <w:rPr>
                <w:rFonts w:ascii="Times New Roman" w:hAnsi="Times New Roman" w:cs="Times New Roman"/>
                <w:noProof/>
                <w:lang w:val="es-ES_tradnl"/>
              </w:rPr>
            </w:pPr>
            <w:r w:rsidRPr="00FF1A61">
              <w:rPr>
                <w:rFonts w:ascii="Times New Roman" w:hAnsi="Times New Roman" w:cs="Times New Roman"/>
                <w:noProof/>
                <w:lang w:val="es-ES_tradnl"/>
              </w:rPr>
              <w:t>6</w:t>
            </w:r>
          </w:p>
          <w:p w:rsidR="00FF1A61" w:rsidRPr="00FF1A61" w:rsidRDefault="00FF1A61">
            <w:pPr>
              <w:pStyle w:val="Normal1"/>
              <w:tabs>
                <w:tab w:val="left" w:pos="460"/>
              </w:tabs>
              <w:spacing w:line="276" w:lineRule="auto"/>
              <w:ind w:left="-108" w:right="-108"/>
              <w:jc w:val="center"/>
              <w:rPr>
                <w:rFonts w:ascii="Times New Roman" w:hAnsi="Times New Roman" w:cs="Times New Roman"/>
                <w:noProof/>
                <w:lang w:val="es-ES_tradnl"/>
              </w:rPr>
            </w:pPr>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24 - 28</w:t>
            </w:r>
          </w:p>
          <w:p w:rsidR="00FF1A61" w:rsidRPr="00FF1A61" w:rsidRDefault="00FF1A61">
            <w:pPr>
              <w:spacing w:line="276" w:lineRule="auto"/>
              <w:ind w:left="113" w:right="113"/>
              <w:jc w:val="center"/>
              <w:rPr>
                <w:rFonts w:ascii="Times New Roman" w:hAnsi="Times New Roman" w:cs="Times New Roman"/>
                <w:noProof/>
                <w:lang w:val="es-ES_tradnl"/>
              </w:rPr>
            </w:pPr>
            <w:proofErr w:type="spellStart"/>
            <w:r w:rsidRPr="00FF1A61">
              <w:rPr>
                <w:rFonts w:ascii="Times New Roman" w:hAnsi="Times New Roman" w:cs="Times New Roman"/>
                <w:lang w:val="es-ES_tradnl"/>
              </w:rPr>
              <w:t>April</w:t>
            </w:r>
            <w:proofErr w:type="spellEnd"/>
          </w:p>
        </w:tc>
        <w:tc>
          <w:tcPr>
            <w:tcW w:w="4536" w:type="dxa"/>
            <w:tcBorders>
              <w:top w:val="single" w:sz="4" w:space="0" w:color="auto"/>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PC2:</w:t>
            </w:r>
            <w:r w:rsidRPr="00FF1A61">
              <w:rPr>
                <w:rFonts w:ascii="Times New Roman" w:hAnsi="Times New Roman" w:cs="Times New Roman"/>
              </w:rPr>
              <w:t xml:space="preserve"> </w:t>
            </w:r>
            <w:r w:rsidRPr="00FF1A61">
              <w:rPr>
                <w:rFonts w:ascii="Times New Roman" w:hAnsi="Times New Roman" w:cs="Times New Roman"/>
                <w:b/>
              </w:rPr>
              <w:t xml:space="preserve">Summary of text #2 </w:t>
            </w:r>
            <w:r w:rsidRPr="00FF1A61">
              <w:rPr>
                <w:rFonts w:ascii="Times New Roman" w:hAnsi="Times New Roman" w:cs="Times New Roman"/>
              </w:rPr>
              <w:t>(only the outline may be brought)</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  (HW6)</w:t>
            </w:r>
          </w:p>
          <w:p w:rsidR="00FF1A61" w:rsidRPr="00FF1A61" w:rsidRDefault="00FF1A61">
            <w:pPr>
              <w:pStyle w:val="Ttulo1"/>
              <w:spacing w:line="276" w:lineRule="auto"/>
              <w:ind w:left="0" w:right="173"/>
              <w:rPr>
                <w:rFonts w:ascii="Times New Roman" w:hAnsi="Times New Roman" w:cs="Times New Roman"/>
                <w:sz w:val="22"/>
                <w:szCs w:val="22"/>
              </w:rPr>
            </w:pPr>
            <w:r w:rsidRPr="00FF1A61">
              <w:rPr>
                <w:rFonts w:ascii="Times New Roman" w:hAnsi="Times New Roman" w:cs="Times New Roman"/>
                <w:b w:val="0"/>
                <w:sz w:val="22"/>
                <w:szCs w:val="22"/>
              </w:rPr>
              <w:t>Semicolon and colon, concordance and conditionals</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hd w:val="clear" w:color="auto" w:fill="FFFFFF" w:themeFill="background1"/>
              <w:spacing w:line="276" w:lineRule="auto"/>
              <w:jc w:val="both"/>
              <w:rPr>
                <w:rFonts w:ascii="Times New Roman" w:hAnsi="Times New Roman" w:cs="Times New Roman"/>
              </w:rPr>
            </w:pPr>
          </w:p>
          <w:p w:rsidR="00FF1A61" w:rsidRPr="00FF1A61" w:rsidRDefault="00FF1A61">
            <w:pPr>
              <w:shd w:val="clear" w:color="auto" w:fill="FFFFFF" w:themeFill="background1"/>
              <w:spacing w:line="276" w:lineRule="auto"/>
              <w:jc w:val="both"/>
              <w:rPr>
                <w:rFonts w:ascii="Times New Roman" w:hAnsi="Times New Roman" w:cs="Times New Roman"/>
                <w:b/>
              </w:rPr>
            </w:pPr>
            <w:r w:rsidRPr="00FF1A61">
              <w:rPr>
                <w:rFonts w:ascii="Times New Roman" w:hAnsi="Times New Roman" w:cs="Times New Roman"/>
                <w:b/>
              </w:rPr>
              <w:t>Argumentative vs. expository text</w:t>
            </w:r>
          </w:p>
          <w:p w:rsidR="00FF1A61" w:rsidRPr="00FF1A61" w:rsidRDefault="00FF1A61">
            <w:pPr>
              <w:shd w:val="clear" w:color="auto" w:fill="FFFFFF" w:themeFill="background1"/>
              <w:spacing w:line="276" w:lineRule="auto"/>
              <w:jc w:val="both"/>
              <w:rPr>
                <w:rFonts w:ascii="Times New Roman" w:hAnsi="Times New Roman" w:cs="Times New Roman"/>
                <w:b/>
              </w:rPr>
            </w:pPr>
            <w:r w:rsidRPr="00FF1A61">
              <w:rPr>
                <w:rFonts w:ascii="Times New Roman" w:hAnsi="Times New Roman" w:cs="Times New Roman"/>
                <w:b/>
              </w:rPr>
              <w:t>Characteristics and parts of the expository text</w:t>
            </w:r>
          </w:p>
          <w:p w:rsidR="00FF1A61" w:rsidRPr="00FF1A61" w:rsidRDefault="00FF1A61">
            <w:pPr>
              <w:shd w:val="clear" w:color="auto" w:fill="FFFFFF" w:themeFill="background1"/>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PROGRESS REPORT 1</w:t>
            </w:r>
            <w:r w:rsidRPr="00FF1A61">
              <w:rPr>
                <w:rFonts w:ascii="Times New Roman" w:hAnsi="Times New Roman" w:cs="Times New Roman"/>
              </w:rPr>
              <w:t xml:space="preserve"> advice</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-Think about research topic</w:t>
            </w:r>
          </w:p>
        </w:tc>
      </w:tr>
      <w:tr w:rsidR="00FF1A61" w:rsidRPr="00FF1A61" w:rsidTr="00FF1A61">
        <w:trPr>
          <w:trHeight w:val="2433"/>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jc w:val="center"/>
              <w:rPr>
                <w:rFonts w:ascii="Times New Roman" w:hAnsi="Times New Roman" w:cs="Times New Roman"/>
                <w:b/>
                <w:lang w:val="es-ES_tradnl"/>
              </w:rPr>
            </w:pPr>
            <w:r w:rsidRPr="00FF1A61">
              <w:rPr>
                <w:rFonts w:ascii="Times New Roman" w:hAnsi="Times New Roman" w:cs="Times New Roman"/>
                <w:b/>
                <w:lang w:val="es-ES_tradnl"/>
              </w:rPr>
              <w:t>7</w:t>
            </w:r>
          </w:p>
          <w:p w:rsidR="00FF1A61" w:rsidRPr="00FF1A61" w:rsidRDefault="00FF1A61">
            <w:pPr>
              <w:pStyle w:val="Normal1"/>
              <w:spacing w:line="276" w:lineRule="auto"/>
              <w:jc w:val="center"/>
              <w:rPr>
                <w:rFonts w:ascii="Times New Roman" w:hAnsi="Times New Roman" w:cs="Times New Roman"/>
                <w:lang w:val="es-ES_tradnl"/>
              </w:rPr>
            </w:pPr>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1 - 5</w:t>
            </w:r>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proofErr w:type="spellStart"/>
            <w:r w:rsidRPr="00FF1A61">
              <w:rPr>
                <w:rFonts w:ascii="Times New Roman" w:hAnsi="Times New Roman" w:cs="Times New Roman"/>
                <w:lang w:val="es-ES_tradnl"/>
              </w:rPr>
              <w:t>May</w:t>
            </w:r>
            <w:proofErr w:type="spellEnd"/>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w:t>
            </w:r>
            <w:proofErr w:type="spellStart"/>
            <w:r w:rsidRPr="00FF1A61">
              <w:rPr>
                <w:rFonts w:ascii="Times New Roman" w:hAnsi="Times New Roman" w:cs="Times New Roman"/>
                <w:lang w:val="es-ES_tradnl"/>
              </w:rPr>
              <w:t>Holiday</w:t>
            </w:r>
            <w:proofErr w:type="spellEnd"/>
            <w:r w:rsidRPr="00FF1A61">
              <w:rPr>
                <w:rFonts w:ascii="Times New Roman" w:hAnsi="Times New Roman" w:cs="Times New Roman"/>
                <w:lang w:val="es-ES_tradnl"/>
              </w:rPr>
              <w:t xml:space="preserve">: </w:t>
            </w:r>
          </w:p>
          <w:p w:rsidR="00FF1A61" w:rsidRPr="00FF1A61" w:rsidRDefault="00FF1A61">
            <w:pPr>
              <w:pStyle w:val="Normal1"/>
              <w:tabs>
                <w:tab w:val="left" w:pos="460"/>
              </w:tabs>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 xml:space="preserve">1  </w:t>
            </w:r>
            <w:proofErr w:type="spellStart"/>
            <w:r w:rsidRPr="00FF1A61">
              <w:rPr>
                <w:rFonts w:ascii="Times New Roman" w:hAnsi="Times New Roman" w:cs="Times New Roman"/>
                <w:lang w:val="es-ES_tradnl"/>
              </w:rPr>
              <w:t>May</w:t>
            </w:r>
            <w:proofErr w:type="spellEnd"/>
            <w:r w:rsidRPr="00FF1A61">
              <w:rPr>
                <w:rFonts w:ascii="Times New Roman" w:hAnsi="Times New Roman" w:cs="Times New Roman"/>
                <w:lang w:val="es-ES_tradnl"/>
              </w:rPr>
              <w:t>)</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WRITING PROCESS:</w:t>
            </w:r>
            <w:r w:rsidRPr="00FF1A61">
              <w:rPr>
                <w:rFonts w:ascii="Times New Roman" w:hAnsi="Times New Roman" w:cs="Times New Roman"/>
              </w:rPr>
              <w:t xml:space="preserve">  </w:t>
            </w:r>
            <w:r w:rsidRPr="00FF1A61">
              <w:rPr>
                <w:rFonts w:ascii="Times New Roman" w:hAnsi="Times New Roman" w:cs="Times New Roman"/>
                <w:b/>
              </w:rPr>
              <w:t>Delimitation of topic and outline production</w:t>
            </w:r>
            <w:bookmarkStart w:id="0" w:name="_GoBack"/>
            <w:bookmarkEnd w:id="0"/>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Advice for preparation of PROGRESS REPORT 1</w:t>
            </w:r>
            <w:r w:rsidRPr="00FF1A61">
              <w:rPr>
                <w:rFonts w:ascii="Times New Roman" w:hAnsi="Times New Roman" w:cs="Times New Roman"/>
              </w:rPr>
              <w:t xml:space="preserve"> (partner vs. pair co-evaluations)</w:t>
            </w:r>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Homework (HW7)</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Use of relatives and prepositions, and rules for verb use</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Writing process:</w:t>
            </w:r>
            <w:r w:rsidRPr="00FF1A61">
              <w:rPr>
                <w:rFonts w:ascii="Times New Roman" w:hAnsi="Times New Roman" w:cs="Times New Roman"/>
              </w:rPr>
              <w:t xml:space="preserve"> Delimitation of topic and production of scheme</w:t>
            </w:r>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PROGRESS REPORT 1 Advice (Finish delimitation and production scheme)</w:t>
            </w:r>
          </w:p>
          <w:p w:rsidR="00FF1A61" w:rsidRPr="00FF1A61" w:rsidRDefault="00FF1A61">
            <w:pPr>
              <w:spacing w:line="276" w:lineRule="auto"/>
              <w:jc w:val="both"/>
              <w:rPr>
                <w:rFonts w:ascii="Times New Roman" w:hAnsi="Times New Roman" w:cs="Times New Roman"/>
                <w:b/>
                <w:u w:val="single"/>
              </w:rPr>
            </w:pPr>
          </w:p>
        </w:tc>
      </w:tr>
      <w:tr w:rsidR="00FF1A61" w:rsidRPr="00FF1A61" w:rsidTr="00FF1A61">
        <w:trPr>
          <w:cantSplit/>
          <w:trHeight w:val="2244"/>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ind w:left="-108" w:right="-108"/>
              <w:jc w:val="center"/>
              <w:rPr>
                <w:rFonts w:ascii="Times New Roman" w:hAnsi="Times New Roman" w:cs="Times New Roman"/>
                <w:noProof/>
                <w:lang w:val="es-ES_tradnl"/>
              </w:rPr>
            </w:pPr>
            <w:r w:rsidRPr="00FF1A61">
              <w:rPr>
                <w:rFonts w:ascii="Times New Roman" w:hAnsi="Times New Roman" w:cs="Times New Roman"/>
                <w:noProof/>
                <w:lang w:val="es-ES_tradnl"/>
              </w:rPr>
              <w:lastRenderedPageBreak/>
              <w:t>8</w:t>
            </w:r>
          </w:p>
          <w:p w:rsidR="00FF1A61" w:rsidRPr="00FF1A61" w:rsidRDefault="00FF1A61">
            <w:pPr>
              <w:pStyle w:val="Normal1"/>
              <w:spacing w:line="276" w:lineRule="auto"/>
              <w:ind w:left="-108" w:right="-108"/>
              <w:jc w:val="center"/>
              <w:rPr>
                <w:rFonts w:ascii="Times New Roman" w:hAnsi="Times New Roman" w:cs="Times New Roman"/>
                <w:noProof/>
                <w:lang w:val="es-ES_tradnl"/>
              </w:rPr>
            </w:pP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 xml:space="preserve">8 - 12 </w:t>
            </w:r>
          </w:p>
          <w:p w:rsidR="00FF1A61" w:rsidRPr="00FF1A61" w:rsidRDefault="00FF1A61">
            <w:pPr>
              <w:pStyle w:val="Normal1"/>
              <w:spacing w:line="276" w:lineRule="auto"/>
              <w:ind w:left="-108" w:right="-108"/>
              <w:jc w:val="center"/>
              <w:rPr>
                <w:rFonts w:ascii="Times New Roman" w:hAnsi="Times New Roman" w:cs="Times New Roman"/>
                <w:lang w:val="es-ES_tradnl"/>
              </w:rPr>
            </w:pPr>
            <w:proofErr w:type="spellStart"/>
            <w:r w:rsidRPr="00FF1A61">
              <w:rPr>
                <w:rFonts w:ascii="Times New Roman" w:hAnsi="Times New Roman" w:cs="Times New Roman"/>
                <w:lang w:val="es-ES_tradnl"/>
              </w:rPr>
              <w:t>May</w:t>
            </w:r>
            <w:proofErr w:type="spellEnd"/>
          </w:p>
          <w:p w:rsidR="00FF1A61" w:rsidRPr="00FF1A61" w:rsidRDefault="00FF1A61">
            <w:pPr>
              <w:pStyle w:val="Normal1"/>
              <w:spacing w:line="276" w:lineRule="auto"/>
              <w:ind w:left="-108" w:right="-108"/>
              <w:jc w:val="center"/>
              <w:rPr>
                <w:rFonts w:ascii="Times New Roman" w:hAnsi="Times New Roman" w:cs="Times New Roman"/>
                <w:lang w:val="es-ES_tradnl"/>
              </w:rPr>
            </w:pPr>
          </w:p>
          <w:p w:rsidR="00FF1A61" w:rsidRPr="00FF1A61" w:rsidRDefault="00FF1A61">
            <w:pPr>
              <w:spacing w:line="276" w:lineRule="auto"/>
              <w:ind w:right="113"/>
              <w:jc w:val="both"/>
              <w:rPr>
                <w:rFonts w:ascii="Times New Roman" w:hAnsi="Times New Roman" w:cs="Times New Roman"/>
                <w:noProof/>
                <w:lang w:val="es-ES_tradnl"/>
              </w:rPr>
            </w:pPr>
            <w:r w:rsidRPr="00FF1A61">
              <w:rPr>
                <w:rFonts w:ascii="Times New Roman" w:hAnsi="Times New Roman" w:cs="Times New Roman"/>
                <w:lang w:val="es-ES_tradnl"/>
              </w:rPr>
              <w:t>(</w:t>
            </w:r>
            <w:proofErr w:type="spellStart"/>
            <w:r w:rsidRPr="00FF1A61">
              <w:rPr>
                <w:rFonts w:ascii="Times New Roman" w:hAnsi="Times New Roman" w:cs="Times New Roman"/>
                <w:lang w:val="es-ES_tradnl"/>
              </w:rPr>
              <w:t>midterm</w:t>
            </w:r>
            <w:proofErr w:type="spellEnd"/>
            <w:r w:rsidRPr="00FF1A61">
              <w:rPr>
                <w:rFonts w:ascii="Times New Roman" w:hAnsi="Times New Roman" w:cs="Times New Roman"/>
                <w:lang w:val="es-ES_tradnl"/>
              </w:rPr>
              <w:t xml:space="preserve"> </w:t>
            </w:r>
            <w:proofErr w:type="spellStart"/>
            <w:r w:rsidRPr="00FF1A61">
              <w:rPr>
                <w:rFonts w:ascii="Times New Roman" w:hAnsi="Times New Roman" w:cs="Times New Roman"/>
                <w:lang w:val="es-ES_tradnl"/>
              </w:rPr>
              <w:t>exams</w:t>
            </w:r>
            <w:proofErr w:type="spellEnd"/>
            <w:r w:rsidRPr="00FF1A61">
              <w:rPr>
                <w:rFonts w:ascii="Times New Roman" w:hAnsi="Times New Roman" w:cs="Times New Roman"/>
                <w:lang w:val="es-ES_tradnl"/>
              </w:rPr>
              <w:t>)</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Writing process:</w:t>
            </w:r>
            <w:r w:rsidRPr="00FF1A61">
              <w:rPr>
                <w:rFonts w:ascii="Times New Roman" w:hAnsi="Times New Roman" w:cs="Times New Roman"/>
              </w:rPr>
              <w:t xml:space="preserve"> introduction and close</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rPr>
              <w:t>-</w:t>
            </w:r>
            <w:r w:rsidRPr="00FF1A61">
              <w:rPr>
                <w:rFonts w:ascii="Times New Roman" w:hAnsi="Times New Roman" w:cs="Times New Roman"/>
                <w:b/>
              </w:rPr>
              <w:t>Writing exercises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color w:val="000000"/>
              </w:rPr>
            </w:pPr>
            <w:r w:rsidRPr="00FF1A61">
              <w:rPr>
                <w:rFonts w:ascii="Times New Roman" w:hAnsi="Times New Roman" w:cs="Times New Roman"/>
                <w:b/>
                <w:u w:val="single"/>
              </w:rPr>
              <w:t xml:space="preserve">SUBMISSION OF PROGRESS REPORT #1 </w:t>
            </w:r>
            <w:r w:rsidRPr="00FF1A61">
              <w:rPr>
                <w:rFonts w:ascii="Times New Roman" w:hAnsi="Times New Roman" w:cs="Times New Roman"/>
              </w:rPr>
              <w:t>(</w:t>
            </w:r>
            <w:r w:rsidRPr="00FF1A61">
              <w:rPr>
                <w:rFonts w:ascii="Times New Roman" w:hAnsi="Times New Roman" w:cs="Times New Roman"/>
                <w:color w:val="000000"/>
              </w:rPr>
              <w:t xml:space="preserve">limited </w:t>
            </w:r>
            <w:proofErr w:type="gramStart"/>
            <w:r w:rsidRPr="00FF1A61">
              <w:rPr>
                <w:rFonts w:ascii="Times New Roman" w:hAnsi="Times New Roman" w:cs="Times New Roman"/>
                <w:color w:val="000000"/>
              </w:rPr>
              <w:t>topic ,</w:t>
            </w:r>
            <w:proofErr w:type="gramEnd"/>
            <w:r w:rsidRPr="00FF1A61">
              <w:rPr>
                <w:rFonts w:ascii="Times New Roman" w:hAnsi="Times New Roman" w:cs="Times New Roman"/>
                <w:color w:val="000000"/>
              </w:rPr>
              <w:t xml:space="preserve"> justification – relevance-, outline, source reports 1 paragraph each ).</w:t>
            </w:r>
          </w:p>
          <w:p w:rsidR="00FF1A61" w:rsidRPr="00FF1A61" w:rsidRDefault="00FF1A61">
            <w:pPr>
              <w:spacing w:line="276" w:lineRule="auto"/>
              <w:jc w:val="both"/>
              <w:rPr>
                <w:rFonts w:ascii="Times New Roman" w:hAnsi="Times New Roman" w:cs="Times New Roman"/>
                <w:b/>
              </w:rPr>
            </w:pPr>
          </w:p>
        </w:tc>
        <w:tc>
          <w:tcPr>
            <w:tcW w:w="4678" w:type="dxa"/>
            <w:tcBorders>
              <w:top w:val="single" w:sz="6" w:space="0" w:color="808080"/>
              <w:left w:val="single" w:sz="6" w:space="0" w:color="808080"/>
              <w:bottom w:val="single" w:sz="4" w:space="0" w:color="auto"/>
              <w:right w:val="single" w:sz="6" w:space="0" w:color="808080"/>
            </w:tcBorders>
          </w:tcPr>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NGT#3:</w:t>
            </w:r>
            <w:r w:rsidRPr="00FF1A61">
              <w:rPr>
                <w:rFonts w:ascii="Times New Roman" w:hAnsi="Times New Roman" w:cs="Times New Roman"/>
              </w:rPr>
              <w:t xml:space="preserve">  test of all standard spelling and grammatical rules covered</w:t>
            </w:r>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WRITING PROCESS:</w:t>
            </w:r>
            <w:r w:rsidRPr="00FF1A61">
              <w:rPr>
                <w:rFonts w:ascii="Times New Roman" w:hAnsi="Times New Roman" w:cs="Times New Roman"/>
              </w:rPr>
              <w:t xml:space="preserve"> Theme, outline production (parts and sub-parts)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Full text writing exercises</w:t>
            </w:r>
          </w:p>
          <w:p w:rsidR="00FF1A61" w:rsidRPr="00FF1A61" w:rsidRDefault="00FF1A61">
            <w:pPr>
              <w:spacing w:line="276" w:lineRule="auto"/>
              <w:jc w:val="both"/>
              <w:rPr>
                <w:rFonts w:ascii="Times New Roman" w:hAnsi="Times New Roman" w:cs="Times New Roman"/>
                <w:b/>
                <w:highlight w:val="cyan"/>
              </w:rPr>
            </w:pPr>
          </w:p>
        </w:tc>
      </w:tr>
      <w:tr w:rsidR="00FF1A61" w:rsidRPr="00FF1A61" w:rsidTr="00FF1A61">
        <w:trPr>
          <w:cantSplit/>
          <w:trHeight w:val="1464"/>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ind w:left="113" w:right="113"/>
              <w:jc w:val="center"/>
              <w:rPr>
                <w:rFonts w:ascii="Times New Roman" w:hAnsi="Times New Roman" w:cs="Times New Roman"/>
                <w:noProof/>
                <w:lang w:val="es-ES_tradnl"/>
              </w:rPr>
            </w:pPr>
            <w:r w:rsidRPr="00FF1A61">
              <w:rPr>
                <w:rFonts w:ascii="Times New Roman" w:hAnsi="Times New Roman" w:cs="Times New Roman"/>
                <w:noProof/>
                <w:lang w:val="es-ES_tradnl"/>
              </w:rPr>
              <w:t>9</w:t>
            </w:r>
          </w:p>
          <w:p w:rsidR="00FF1A61" w:rsidRPr="00FF1A61" w:rsidRDefault="00FF1A61">
            <w:pPr>
              <w:spacing w:line="276" w:lineRule="auto"/>
              <w:ind w:left="113" w:right="113"/>
              <w:jc w:val="center"/>
              <w:rPr>
                <w:rFonts w:ascii="Times New Roman" w:hAnsi="Times New Roman" w:cs="Times New Roman"/>
                <w:noProof/>
                <w:lang w:val="es-ES_tradnl"/>
              </w:rPr>
            </w:pPr>
          </w:p>
          <w:p w:rsidR="00FF1A61" w:rsidRPr="00FF1A61" w:rsidRDefault="00FF1A61">
            <w:pPr>
              <w:spacing w:line="276" w:lineRule="auto"/>
              <w:ind w:left="113" w:right="113"/>
              <w:jc w:val="center"/>
              <w:rPr>
                <w:rFonts w:ascii="Times New Roman" w:hAnsi="Times New Roman" w:cs="Times New Roman"/>
                <w:noProof/>
                <w:lang w:val="es-ES_tradnl"/>
              </w:rPr>
            </w:pPr>
            <w:r w:rsidRPr="00FF1A61">
              <w:rPr>
                <w:rFonts w:ascii="Times New Roman" w:hAnsi="Times New Roman" w:cs="Times New Roman"/>
                <w:lang w:val="es-ES_tradnl"/>
              </w:rPr>
              <w:t xml:space="preserve">15-19 </w:t>
            </w:r>
            <w:proofErr w:type="spellStart"/>
            <w:r w:rsidRPr="00FF1A61">
              <w:rPr>
                <w:rFonts w:ascii="Times New Roman" w:hAnsi="Times New Roman" w:cs="Times New Roman"/>
                <w:lang w:val="es-ES_tradnl"/>
              </w:rPr>
              <w:t>May</w:t>
            </w:r>
            <w:proofErr w:type="spellEnd"/>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highlight w:val="yellow"/>
              </w:rPr>
            </w:pPr>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b/>
                <w:u w:val="single"/>
              </w:rPr>
            </w:pPr>
          </w:p>
          <w:p w:rsidR="00FF1A61" w:rsidRPr="00FF1A61" w:rsidRDefault="00FF1A61">
            <w:pPr>
              <w:spacing w:line="276" w:lineRule="auto"/>
              <w:jc w:val="both"/>
              <w:rPr>
                <w:rFonts w:ascii="Times New Roman" w:hAnsi="Times New Roman" w:cs="Times New Roman"/>
                <w:u w:val="single"/>
              </w:rPr>
            </w:pPr>
            <w:r w:rsidRPr="00FF1A61">
              <w:rPr>
                <w:rFonts w:ascii="Times New Roman" w:hAnsi="Times New Roman" w:cs="Times New Roman"/>
                <w:b/>
                <w:u w:val="single"/>
              </w:rPr>
              <w:t>Writing Process:</w:t>
            </w:r>
            <w:r w:rsidRPr="00FF1A61">
              <w:rPr>
                <w:rFonts w:ascii="Times New Roman" w:hAnsi="Times New Roman" w:cs="Times New Roman"/>
                <w:u w:val="single"/>
              </w:rPr>
              <w:t xml:space="preserve">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•Theme, outline production (parts and sub-parts) </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rPr>
              <w:t>•Full text writing exercises</w:t>
            </w:r>
            <w:r w:rsidRPr="00FF1A61">
              <w:rPr>
                <w:rFonts w:ascii="Times New Roman" w:hAnsi="Times New Roman" w:cs="Times New Roman"/>
                <w:b/>
              </w:rPr>
              <w:t xml:space="preserve">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•Citations: </w:t>
            </w:r>
            <w:r w:rsidRPr="00FF1A61">
              <w:rPr>
                <w:rFonts w:ascii="Times New Roman" w:hAnsi="Times New Roman" w:cs="Times New Roman"/>
              </w:rPr>
              <w:t>function and types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p>
        </w:tc>
        <w:tc>
          <w:tcPr>
            <w:tcW w:w="4678" w:type="dxa"/>
            <w:tcBorders>
              <w:top w:val="single" w:sz="6" w:space="0" w:color="808080"/>
              <w:left w:val="single" w:sz="6" w:space="0" w:color="808080"/>
              <w:bottom w:val="single" w:sz="4" w:space="0" w:color="auto"/>
              <w:right w:val="single" w:sz="6" w:space="0" w:color="808080"/>
            </w:tcBorders>
          </w:tcPr>
          <w:p w:rsidR="00FF1A61" w:rsidRPr="00FF1A61" w:rsidRDefault="00FF1A61">
            <w:pPr>
              <w:spacing w:line="276" w:lineRule="auto"/>
              <w:jc w:val="both"/>
              <w:rPr>
                <w:rFonts w:ascii="Times New Roman" w:hAnsi="Times New Roman" w:cs="Times New Roman"/>
                <w:b/>
                <w:noProof/>
              </w:rPr>
            </w:pPr>
            <w:r w:rsidRPr="00FF1A61">
              <w:rPr>
                <w:rFonts w:ascii="Times New Roman" w:hAnsi="Times New Roman" w:cs="Times New Roman"/>
                <w:b/>
              </w:rPr>
              <w:t xml:space="preserve">Citations: function and types </w:t>
            </w:r>
            <w:r w:rsidRPr="00FF1A61">
              <w:rPr>
                <w:rFonts w:ascii="Times New Roman" w:hAnsi="Times New Roman" w:cs="Times New Roman"/>
                <w:b/>
                <w:noProof/>
              </w:rPr>
              <w:t xml:space="preserve">/ Bibliography </w:t>
            </w:r>
            <w:r w:rsidRPr="00FF1A61">
              <w:rPr>
                <w:rFonts w:ascii="Times New Roman" w:hAnsi="Times New Roman" w:cs="Times New Roman"/>
                <w:noProof/>
              </w:rPr>
              <w:t>(APA 6th. edition)</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 </w:t>
            </w:r>
            <w:r w:rsidRPr="00FF1A61">
              <w:rPr>
                <w:rFonts w:ascii="Times New Roman" w:hAnsi="Times New Roman" w:cs="Times New Roman"/>
              </w:rPr>
              <w:t>Citation and bibliography exercises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-Submission instructions for progress report 2</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-Start writing first part FP (progress report 2)</w:t>
            </w:r>
          </w:p>
          <w:p w:rsidR="00FF1A61" w:rsidRPr="00FF1A61" w:rsidRDefault="00FF1A61">
            <w:pPr>
              <w:spacing w:line="276" w:lineRule="auto"/>
              <w:jc w:val="both"/>
              <w:rPr>
                <w:rFonts w:ascii="Times New Roman" w:hAnsi="Times New Roman" w:cs="Times New Roman"/>
                <w:b/>
                <w:noProof/>
              </w:rPr>
            </w:pPr>
            <w:r w:rsidRPr="00FF1A61">
              <w:rPr>
                <w:rFonts w:ascii="Times New Roman" w:hAnsi="Times New Roman" w:cs="Times New Roman"/>
                <w:b/>
                <w:noProof/>
              </w:rPr>
              <w:t>- Auditorium: 17th.May 6pm conference with Kiko Mayorga</w:t>
            </w:r>
          </w:p>
        </w:tc>
      </w:tr>
      <w:tr w:rsidR="00FF1A61" w:rsidRPr="00FF1A61" w:rsidTr="00FF1A61">
        <w:trPr>
          <w:cantSplit/>
          <w:trHeight w:val="2788"/>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10</w:t>
            </w:r>
          </w:p>
          <w:p w:rsidR="00FF1A61" w:rsidRPr="00FF1A61" w:rsidRDefault="00FF1A61">
            <w:pPr>
              <w:spacing w:line="276" w:lineRule="auto"/>
              <w:jc w:val="center"/>
              <w:rPr>
                <w:rFonts w:ascii="Times New Roman" w:hAnsi="Times New Roman" w:cs="Times New Roman"/>
                <w:noProof/>
                <w:lang w:val="es-ES_tradnl"/>
              </w:rPr>
            </w:pPr>
          </w:p>
          <w:p w:rsidR="00FF1A61" w:rsidRPr="00FF1A61" w:rsidRDefault="00FF1A61">
            <w:pPr>
              <w:spacing w:line="276" w:lineRule="auto"/>
              <w:ind w:left="113" w:right="113"/>
              <w:jc w:val="center"/>
              <w:rPr>
                <w:rFonts w:ascii="Times New Roman" w:hAnsi="Times New Roman" w:cs="Times New Roman"/>
                <w:noProof/>
                <w:lang w:val="es-ES_tradnl"/>
              </w:rPr>
            </w:pPr>
            <w:r w:rsidRPr="00FF1A61">
              <w:rPr>
                <w:rFonts w:ascii="Times New Roman" w:hAnsi="Times New Roman" w:cs="Times New Roman"/>
                <w:lang w:val="es-ES_tradnl"/>
              </w:rPr>
              <w:t xml:space="preserve">22 - 26 </w:t>
            </w:r>
            <w:r w:rsidRPr="00FF1A61">
              <w:rPr>
                <w:rFonts w:ascii="Times New Roman" w:hAnsi="Times New Roman" w:cs="Times New Roman"/>
              </w:rPr>
              <w:t>May</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Conference:</w:t>
            </w:r>
            <w:r w:rsidRPr="00FF1A61">
              <w:rPr>
                <w:rFonts w:ascii="Times New Roman" w:hAnsi="Times New Roman" w:cs="Times New Roman"/>
              </w:rPr>
              <w:t xml:space="preserve"> “The engineer who </w:t>
            </w:r>
            <w:proofErr w:type="gramStart"/>
            <w:r w:rsidRPr="00FF1A61">
              <w:rPr>
                <w:rFonts w:ascii="Times New Roman" w:hAnsi="Times New Roman" w:cs="Times New Roman"/>
              </w:rPr>
              <w:t>speaks ”</w:t>
            </w:r>
            <w:proofErr w:type="gramEnd"/>
            <w:r w:rsidRPr="00FF1A61">
              <w:rPr>
                <w:rFonts w:ascii="Times New Roman" w:hAnsi="Times New Roman" w:cs="Times New Roman"/>
              </w:rPr>
              <w:t xml:space="preserve"> (took place on 17</w:t>
            </w:r>
            <w:r w:rsidRPr="00FF1A61">
              <w:rPr>
                <w:rFonts w:ascii="Times New Roman" w:hAnsi="Times New Roman" w:cs="Times New Roman"/>
                <w:vertAlign w:val="superscript"/>
              </w:rPr>
              <w:t>th</w:t>
            </w:r>
            <w:r w:rsidRPr="00FF1A61">
              <w:rPr>
                <w:rFonts w:ascii="Times New Roman" w:hAnsi="Times New Roman" w:cs="Times New Roman"/>
              </w:rPr>
              <w:t>. May at 6pm in the Auditorium)</w:t>
            </w:r>
          </w:p>
          <w:p w:rsidR="00FF1A61" w:rsidRPr="00FF1A61" w:rsidRDefault="00FF1A61">
            <w:pPr>
              <w:spacing w:line="276" w:lineRule="auto"/>
              <w:rPr>
                <w:rFonts w:ascii="Times New Roman" w:hAnsi="Times New Roman" w:cs="Times New Roman"/>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Types of  paragraphs</w:t>
            </w:r>
          </w:p>
          <w:p w:rsidR="00FF1A61" w:rsidRPr="00FF1A61" w:rsidRDefault="00FF1A61" w:rsidP="00FF1A61">
            <w:pPr>
              <w:pStyle w:val="Prrafodelista"/>
              <w:numPr>
                <w:ilvl w:val="0"/>
                <w:numId w:val="35"/>
              </w:numPr>
              <w:spacing w:line="276" w:lineRule="auto"/>
              <w:rPr>
                <w:rFonts w:ascii="Times New Roman" w:hAnsi="Times New Roman" w:cs="Times New Roman"/>
              </w:rPr>
            </w:pPr>
            <w:r w:rsidRPr="00FF1A61">
              <w:rPr>
                <w:rFonts w:ascii="Times New Roman" w:hAnsi="Times New Roman" w:cs="Times New Roman"/>
              </w:rPr>
              <w:t>Group work in class (determine characteristics)</w:t>
            </w:r>
          </w:p>
          <w:p w:rsidR="00FF1A61" w:rsidRPr="00FF1A61" w:rsidRDefault="00FF1A61">
            <w:pPr>
              <w:pStyle w:val="Prrafodelista"/>
              <w:spacing w:line="276" w:lineRule="auto"/>
              <w:ind w:left="360"/>
              <w:rPr>
                <w:rFonts w:ascii="Times New Roman" w:hAnsi="Times New Roman" w:cs="Times New Roman"/>
              </w:rPr>
            </w:pPr>
          </w:p>
          <w:p w:rsidR="00FF1A61" w:rsidRPr="00FF1A61" w:rsidRDefault="00FF1A61">
            <w:pPr>
              <w:spacing w:line="276" w:lineRule="auto"/>
              <w:rPr>
                <w:rFonts w:ascii="Times New Roman" w:hAnsi="Times New Roman" w:cs="Times New Roman"/>
                <w:b/>
              </w:rPr>
            </w:pPr>
            <w:r w:rsidRPr="00FF1A61">
              <w:rPr>
                <w:rFonts w:ascii="Times New Roman" w:eastAsia="Times New Roman" w:hAnsi="Times New Roman" w:cs="Times New Roman"/>
                <w:b/>
              </w:rPr>
              <w:t>Homework</w:t>
            </w:r>
            <w:r w:rsidRPr="00FF1A61">
              <w:rPr>
                <w:rFonts w:ascii="Times New Roman" w:hAnsi="Times New Roman" w:cs="Times New Roman"/>
                <w:b/>
              </w:rPr>
              <w:t xml:space="preserve"> (HW5)</w:t>
            </w: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rPr>
              <w:t>Short video on assessments of conference</w:t>
            </w:r>
          </w:p>
          <w:p w:rsidR="00FF1A61" w:rsidRPr="00FF1A61" w:rsidRDefault="00FF1A61">
            <w:pPr>
              <w:spacing w:line="276" w:lineRule="auto"/>
              <w:rPr>
                <w:rFonts w:ascii="Times New Roman" w:hAnsi="Times New Roman" w:cs="Times New Roman"/>
              </w:rPr>
            </w:pPr>
          </w:p>
          <w:p w:rsidR="00FF1A61" w:rsidRPr="00FF1A61" w:rsidRDefault="00FF1A61">
            <w:pPr>
              <w:spacing w:line="276" w:lineRule="auto"/>
              <w:rPr>
                <w:rFonts w:ascii="Times New Roman" w:hAnsi="Times New Roman" w:cs="Times New Roman"/>
              </w:rPr>
            </w:pP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Conference in auditorium: 22nd. May at 6pm (</w:t>
            </w:r>
            <w:proofErr w:type="spellStart"/>
            <w:r w:rsidRPr="00FF1A61">
              <w:rPr>
                <w:rFonts w:ascii="Times New Roman" w:hAnsi="Times New Roman" w:cs="Times New Roman"/>
                <w:b/>
              </w:rPr>
              <w:t>Rómulo</w:t>
            </w:r>
            <w:proofErr w:type="spellEnd"/>
            <w:r w:rsidRPr="00FF1A61">
              <w:rPr>
                <w:rFonts w:ascii="Times New Roman" w:hAnsi="Times New Roman" w:cs="Times New Roman"/>
                <w:b/>
              </w:rPr>
              <w:t xml:space="preserve"> </w:t>
            </w:r>
            <w:proofErr w:type="spellStart"/>
            <w:r w:rsidRPr="00FF1A61">
              <w:rPr>
                <w:rFonts w:ascii="Times New Roman" w:hAnsi="Times New Roman" w:cs="Times New Roman"/>
                <w:b/>
              </w:rPr>
              <w:t>Navarrete</w:t>
            </w:r>
            <w:proofErr w:type="spellEnd"/>
            <w:r w:rsidRPr="00FF1A61">
              <w:rPr>
                <w:rFonts w:ascii="Times New Roman" w:hAnsi="Times New Roman" w:cs="Times New Roman"/>
                <w:b/>
              </w:rPr>
              <w:t>)</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Approach to characteristics of the oral presentation</w:t>
            </w:r>
          </w:p>
          <w:p w:rsidR="00FF1A61" w:rsidRPr="00FF1A61" w:rsidRDefault="00FF1A61" w:rsidP="00FF1A61">
            <w:pPr>
              <w:pStyle w:val="Prrafodelista"/>
              <w:numPr>
                <w:ilvl w:val="0"/>
                <w:numId w:val="35"/>
              </w:numPr>
              <w:spacing w:line="276" w:lineRule="auto"/>
              <w:jc w:val="both"/>
              <w:rPr>
                <w:rFonts w:ascii="Times New Roman" w:hAnsi="Times New Roman" w:cs="Times New Roman"/>
              </w:rPr>
            </w:pPr>
            <w:r w:rsidRPr="00FF1A61">
              <w:rPr>
                <w:rFonts w:ascii="Times New Roman" w:hAnsi="Times New Roman" w:cs="Times New Roman"/>
              </w:rPr>
              <w:t xml:space="preserve">Review some videos. </w:t>
            </w:r>
          </w:p>
          <w:p w:rsidR="00FF1A61" w:rsidRPr="00FF1A61" w:rsidRDefault="00FF1A61" w:rsidP="00FF1A61">
            <w:pPr>
              <w:pStyle w:val="Prrafodelista"/>
              <w:numPr>
                <w:ilvl w:val="0"/>
                <w:numId w:val="35"/>
              </w:numPr>
              <w:spacing w:line="276" w:lineRule="auto"/>
              <w:jc w:val="both"/>
              <w:rPr>
                <w:rFonts w:ascii="Times New Roman" w:hAnsi="Times New Roman" w:cs="Times New Roman"/>
              </w:rPr>
            </w:pPr>
            <w:r w:rsidRPr="00FF1A61">
              <w:rPr>
                <w:rFonts w:ascii="Times New Roman" w:hAnsi="Times New Roman" w:cs="Times New Roman"/>
              </w:rPr>
              <w:t>writing exercises:  Parts of oral testimonials and intuitive features of oral presentation</w:t>
            </w:r>
          </w:p>
          <w:p w:rsidR="00FF1A61" w:rsidRPr="00FF1A61" w:rsidRDefault="00FF1A61">
            <w:pPr>
              <w:pStyle w:val="Prrafodelista"/>
              <w:spacing w:line="276" w:lineRule="auto"/>
              <w:ind w:left="360"/>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Continue with  PROGRESS REPORT 2 ( will be used as a basis for final presentation)</w:t>
            </w:r>
          </w:p>
        </w:tc>
      </w:tr>
      <w:tr w:rsidR="00FF1A61" w:rsidRPr="00FF1A61" w:rsidTr="00FF1A61">
        <w:trPr>
          <w:trHeight w:val="2705"/>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pStyle w:val="Normal1"/>
              <w:spacing w:line="276" w:lineRule="auto"/>
              <w:ind w:left="-108" w:right="-108"/>
              <w:jc w:val="center"/>
              <w:rPr>
                <w:rFonts w:ascii="Times New Roman" w:hAnsi="Times New Roman" w:cs="Times New Roman"/>
                <w:noProof/>
                <w:lang w:val="es-ES_tradnl"/>
              </w:rPr>
            </w:pPr>
            <w:r w:rsidRPr="00FF1A61">
              <w:rPr>
                <w:rFonts w:ascii="Times New Roman" w:hAnsi="Times New Roman" w:cs="Times New Roman"/>
                <w:noProof/>
                <w:lang w:val="es-ES_tradnl"/>
              </w:rPr>
              <w:t>11</w:t>
            </w:r>
          </w:p>
          <w:p w:rsidR="00FF1A61" w:rsidRPr="00FF1A61" w:rsidRDefault="00FF1A61">
            <w:pPr>
              <w:pStyle w:val="Normal1"/>
              <w:spacing w:line="276" w:lineRule="auto"/>
              <w:ind w:left="-108" w:right="-108"/>
              <w:jc w:val="center"/>
              <w:rPr>
                <w:rFonts w:ascii="Times New Roman" w:hAnsi="Times New Roman" w:cs="Times New Roman"/>
                <w:noProof/>
                <w:lang w:val="es-ES_tradnl"/>
              </w:rPr>
            </w:pP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 xml:space="preserve">29 </w:t>
            </w:r>
            <w:proofErr w:type="spellStart"/>
            <w:r w:rsidRPr="00FF1A61">
              <w:rPr>
                <w:rFonts w:ascii="Times New Roman" w:hAnsi="Times New Roman" w:cs="Times New Roman"/>
                <w:lang w:val="es-ES_tradnl"/>
              </w:rPr>
              <w:t>May</w:t>
            </w:r>
            <w:proofErr w:type="spellEnd"/>
            <w:r w:rsidRPr="00FF1A61">
              <w:rPr>
                <w:rFonts w:ascii="Times New Roman" w:hAnsi="Times New Roman" w:cs="Times New Roman"/>
                <w:lang w:val="es-ES_tradnl"/>
              </w:rPr>
              <w:t xml:space="preserve"> -</w:t>
            </w:r>
          </w:p>
          <w:p w:rsidR="00FF1A61" w:rsidRPr="00FF1A61" w:rsidRDefault="00FF1A61">
            <w:pPr>
              <w:pStyle w:val="Normal1"/>
              <w:spacing w:line="276" w:lineRule="auto"/>
              <w:ind w:left="-108" w:right="-108"/>
              <w:jc w:val="center"/>
              <w:rPr>
                <w:rFonts w:ascii="Times New Roman" w:hAnsi="Times New Roman" w:cs="Times New Roman"/>
                <w:noProof/>
                <w:lang w:val="es-ES_tradnl"/>
              </w:rPr>
            </w:pPr>
            <w:r w:rsidRPr="00FF1A61">
              <w:rPr>
                <w:rFonts w:ascii="Times New Roman" w:hAnsi="Times New Roman" w:cs="Times New Roman"/>
                <w:lang w:val="es-ES_tradnl"/>
              </w:rPr>
              <w:t>2 June</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Conference: formal presentation features</w:t>
            </w:r>
            <w:r w:rsidRPr="00FF1A61">
              <w:rPr>
                <w:rFonts w:ascii="Times New Roman" w:hAnsi="Times New Roman" w:cs="Times New Roman"/>
                <w:color w:val="000000"/>
              </w:rPr>
              <w:t>(</w:t>
            </w:r>
            <w:proofErr w:type="spellStart"/>
            <w:r w:rsidRPr="00FF1A61">
              <w:rPr>
                <w:rFonts w:ascii="Times New Roman" w:hAnsi="Times New Roman" w:cs="Times New Roman"/>
                <w:color w:val="000000"/>
              </w:rPr>
              <w:t>Rómulo</w:t>
            </w:r>
            <w:proofErr w:type="spellEnd"/>
            <w:r w:rsidRPr="00FF1A61">
              <w:rPr>
                <w:rFonts w:ascii="Times New Roman" w:hAnsi="Times New Roman" w:cs="Times New Roman"/>
                <w:color w:val="000000"/>
              </w:rPr>
              <w:t xml:space="preserve"> </w:t>
            </w:r>
            <w:proofErr w:type="spellStart"/>
            <w:r w:rsidRPr="00FF1A61">
              <w:rPr>
                <w:rFonts w:ascii="Times New Roman" w:hAnsi="Times New Roman" w:cs="Times New Roman"/>
                <w:color w:val="000000"/>
              </w:rPr>
              <w:t>Navarrete</w:t>
            </w:r>
            <w:proofErr w:type="spellEnd"/>
            <w:r w:rsidRPr="00FF1A61">
              <w:rPr>
                <w:rFonts w:ascii="Times New Roman" w:hAnsi="Times New Roman" w:cs="Times New Roman"/>
                <w:color w:val="000000"/>
              </w:rPr>
              <w:t>)</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Types of paragraphs: comparative</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Compare two conferences viewed. </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Progress report  2 Advice</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Start of Lectures for PC3 (theme: body language)</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Characteristics of oral exposition and paragraph types</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Co-evaluations: enumerative and comparative paragraphs (in pairs)</w:t>
            </w:r>
          </w:p>
          <w:p w:rsidR="00FF1A61" w:rsidRPr="00FF1A61" w:rsidRDefault="00FF1A61">
            <w:pPr>
              <w:spacing w:line="276" w:lineRule="auto"/>
              <w:jc w:val="both"/>
              <w:rPr>
                <w:ins w:id="1" w:author="talia tijero" w:date="2017-01-06T17:05:00Z"/>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TC6:</w:t>
            </w:r>
            <w:r w:rsidRPr="00FF1A61">
              <w:rPr>
                <w:rFonts w:ascii="Times New Roman" w:hAnsi="Times New Roman" w:cs="Times New Roman"/>
              </w:rPr>
              <w:t xml:space="preserve"> FORUM: characteristics of orality in an academic context (writing a paragraph)</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 </w:t>
            </w:r>
          </w:p>
          <w:p w:rsidR="00FF1A61" w:rsidRPr="00FF1A61" w:rsidRDefault="00FF1A61">
            <w:pPr>
              <w:spacing w:line="276" w:lineRule="auto"/>
              <w:jc w:val="both"/>
              <w:rPr>
                <w:rFonts w:ascii="Times New Roman" w:hAnsi="Times New Roman" w:cs="Times New Roman"/>
                <w:b/>
                <w:highlight w:val="green"/>
              </w:rPr>
            </w:pPr>
            <w:r w:rsidRPr="00FF1A61">
              <w:rPr>
                <w:rFonts w:ascii="Times New Roman" w:hAnsi="Times New Roman" w:cs="Times New Roman"/>
                <w:b/>
              </w:rPr>
              <w:t xml:space="preserve">VIRTUAL SUBMISSION OF </w:t>
            </w:r>
            <w:r w:rsidRPr="00FF1A61">
              <w:rPr>
                <w:rFonts w:ascii="Times New Roman" w:hAnsi="Times New Roman" w:cs="Times New Roman"/>
              </w:rPr>
              <w:t xml:space="preserve"> </w:t>
            </w:r>
            <w:r w:rsidRPr="00FF1A61">
              <w:rPr>
                <w:rFonts w:ascii="Times New Roman" w:hAnsi="Times New Roman" w:cs="Times New Roman"/>
                <w:b/>
              </w:rPr>
              <w:t>PROGRESS REPORT 2</w:t>
            </w:r>
            <w:r w:rsidRPr="00FF1A61">
              <w:rPr>
                <w:rFonts w:ascii="Times New Roman" w:hAnsi="Times New Roman" w:cs="Times New Roman"/>
              </w:rPr>
              <w:t xml:space="preserve"> </w:t>
            </w:r>
            <w:r w:rsidRPr="00FF1A61">
              <w:rPr>
                <w:rFonts w:ascii="Times New Roman" w:hAnsi="Times New Roman" w:cs="Times New Roman"/>
                <w:b/>
              </w:rPr>
              <w:t>(until 12pm)</w:t>
            </w:r>
          </w:p>
        </w:tc>
      </w:tr>
      <w:tr w:rsidR="00FF1A61" w:rsidRPr="00FF1A61" w:rsidTr="00FF1A61">
        <w:trPr>
          <w:trHeight w:val="85"/>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12</w:t>
            </w:r>
          </w:p>
          <w:p w:rsidR="00FF1A61" w:rsidRPr="00FF1A61" w:rsidRDefault="00FF1A61">
            <w:pPr>
              <w:spacing w:line="276" w:lineRule="auto"/>
              <w:jc w:val="center"/>
              <w:rPr>
                <w:rFonts w:ascii="Times New Roman" w:hAnsi="Times New Roman" w:cs="Times New Roman"/>
                <w:noProof/>
                <w:lang w:val="es-ES_tradnl"/>
              </w:rPr>
            </w:pPr>
          </w:p>
          <w:p w:rsidR="00FF1A61" w:rsidRPr="00FF1A61" w:rsidRDefault="00FF1A61">
            <w:pPr>
              <w:spacing w:line="276" w:lineRule="auto"/>
              <w:jc w:val="center"/>
              <w:rPr>
                <w:rFonts w:ascii="Times New Roman" w:hAnsi="Times New Roman" w:cs="Times New Roman"/>
                <w:lang w:val="es-ES_tradnl"/>
              </w:rPr>
            </w:pPr>
            <w:r w:rsidRPr="00FF1A61">
              <w:rPr>
                <w:rFonts w:ascii="Times New Roman" w:hAnsi="Times New Roman" w:cs="Times New Roman"/>
                <w:lang w:val="es-ES_tradnl"/>
              </w:rPr>
              <w:lastRenderedPageBreak/>
              <w:t>5 – 9</w:t>
            </w:r>
          </w:p>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lang w:val="es-ES_tradnl"/>
              </w:rPr>
              <w:t xml:space="preserve"> June</w:t>
            </w:r>
          </w:p>
        </w:tc>
        <w:tc>
          <w:tcPr>
            <w:tcW w:w="4536" w:type="dxa"/>
            <w:tcBorders>
              <w:top w:val="single" w:sz="4" w:space="0" w:color="auto"/>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lastRenderedPageBreak/>
              <w:t>Writing full texts WITH CITATIONS</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lastRenderedPageBreak/>
              <w:t xml:space="preserve">Consulting: </w:t>
            </w:r>
            <w:r w:rsidRPr="00FF1A61">
              <w:rPr>
                <w:rFonts w:ascii="Times New Roman" w:hAnsi="Times New Roman" w:cs="Times New Roman"/>
              </w:rPr>
              <w:t xml:space="preserve"> for presentation (slides).</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lastRenderedPageBreak/>
              <w:t xml:space="preserve">Writing full texts </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lastRenderedPageBreak/>
              <w:t>Consulting:  Slides in pairs for exhibition of work</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rPr>
                <w:rFonts w:ascii="Times New Roman" w:hAnsi="Times New Roman" w:cs="Times New Roman"/>
              </w:rPr>
            </w:pPr>
            <w:r w:rsidRPr="00FF1A61">
              <w:rPr>
                <w:rFonts w:ascii="Times New Roman" w:hAnsi="Times New Roman" w:cs="Times New Roman"/>
                <w:b/>
              </w:rPr>
              <w:t>PROGRESS REPORT 3</w:t>
            </w:r>
            <w:r w:rsidRPr="00FF1A61">
              <w:rPr>
                <w:rFonts w:ascii="Times New Roman" w:hAnsi="Times New Roman" w:cs="Times New Roman"/>
              </w:rPr>
              <w:t xml:space="preserve">  INDICATIONS(presentations and  presentation schedule )</w:t>
            </w:r>
          </w:p>
        </w:tc>
      </w:tr>
      <w:tr w:rsidR="00FF1A61" w:rsidRPr="00FF1A61" w:rsidTr="00FF1A61">
        <w:trPr>
          <w:trHeight w:val="1750"/>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lastRenderedPageBreak/>
              <w:t>13</w:t>
            </w:r>
          </w:p>
          <w:p w:rsidR="00FF1A61" w:rsidRPr="00FF1A61" w:rsidRDefault="00FF1A61">
            <w:pPr>
              <w:spacing w:line="276" w:lineRule="auto"/>
              <w:jc w:val="center"/>
              <w:rPr>
                <w:rFonts w:ascii="Times New Roman" w:hAnsi="Times New Roman" w:cs="Times New Roman"/>
                <w:noProof/>
                <w:lang w:val="es-ES_tradnl"/>
              </w:rPr>
            </w:pPr>
          </w:p>
          <w:p w:rsidR="00FF1A61" w:rsidRPr="00FF1A61" w:rsidRDefault="00FF1A61">
            <w:pPr>
              <w:spacing w:line="276" w:lineRule="auto"/>
              <w:jc w:val="center"/>
              <w:rPr>
                <w:rFonts w:ascii="Times New Roman" w:hAnsi="Times New Roman" w:cs="Times New Roman"/>
                <w:lang w:val="es-ES_tradnl"/>
              </w:rPr>
            </w:pPr>
            <w:r w:rsidRPr="00FF1A61">
              <w:rPr>
                <w:rFonts w:ascii="Times New Roman" w:hAnsi="Times New Roman" w:cs="Times New Roman"/>
                <w:lang w:val="es-ES_tradnl"/>
              </w:rPr>
              <w:t>12 – 16</w:t>
            </w:r>
          </w:p>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lang w:val="es-ES_tradnl"/>
              </w:rPr>
              <w:t xml:space="preserve"> June</w:t>
            </w: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b/>
                <w:noProof/>
              </w:rPr>
            </w:pPr>
            <w:r w:rsidRPr="00FF1A61">
              <w:rPr>
                <w:rFonts w:ascii="Times New Roman" w:hAnsi="Times New Roman" w:cs="Times New Roman"/>
                <w:b/>
              </w:rPr>
              <w:t xml:space="preserve">PC3: </w:t>
            </w:r>
            <w:r w:rsidRPr="00FF1A61">
              <w:rPr>
                <w:rFonts w:ascii="Times New Roman" w:hAnsi="Times New Roman" w:cs="Times New Roman"/>
                <w:b/>
                <w:noProof/>
              </w:rPr>
              <w:t xml:space="preserve"> Evaluation of  blog with reviews, reading summaries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 </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Return of progress report  2 with corrections</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Advice:</w:t>
            </w:r>
            <w:r w:rsidRPr="00FF1A61">
              <w:rPr>
                <w:rFonts w:ascii="Times New Roman" w:hAnsi="Times New Roman" w:cs="Times New Roman"/>
              </w:rPr>
              <w:t xml:space="preserve"> Written assignment for final submission: development paragraphs and presentations</w:t>
            </w: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b/>
                <w:highlight w:val="green"/>
              </w:rPr>
            </w:pPr>
          </w:p>
          <w:p w:rsidR="00FF1A61" w:rsidRPr="00FF1A61" w:rsidRDefault="00FF1A61">
            <w:pPr>
              <w:spacing w:line="276" w:lineRule="auto"/>
              <w:jc w:val="both"/>
              <w:rPr>
                <w:rFonts w:ascii="Times New Roman" w:hAnsi="Times New Roman" w:cs="Times New Roman"/>
                <w:b/>
                <w:highlight w:val="green"/>
              </w:rPr>
            </w:pP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PRESENTATIONS  ( Progress report  3)</w:t>
            </w:r>
          </w:p>
        </w:tc>
      </w:tr>
      <w:tr w:rsidR="00FF1A61" w:rsidRPr="00FF1A61" w:rsidTr="00FF1A61">
        <w:trPr>
          <w:trHeight w:val="946"/>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14</w:t>
            </w:r>
          </w:p>
          <w:p w:rsidR="00FF1A61" w:rsidRPr="00FF1A61" w:rsidRDefault="00FF1A61">
            <w:pPr>
              <w:spacing w:line="276" w:lineRule="auto"/>
              <w:jc w:val="center"/>
              <w:rPr>
                <w:rFonts w:ascii="Times New Roman" w:hAnsi="Times New Roman" w:cs="Times New Roman"/>
                <w:noProof/>
                <w:lang w:val="es-ES_tradnl"/>
              </w:rPr>
            </w:pPr>
          </w:p>
          <w:p w:rsidR="00FF1A61" w:rsidRPr="00FF1A61" w:rsidRDefault="00FF1A61">
            <w:pPr>
              <w:spacing w:line="276" w:lineRule="auto"/>
              <w:jc w:val="center"/>
              <w:rPr>
                <w:rFonts w:ascii="Times New Roman" w:hAnsi="Times New Roman" w:cs="Times New Roman"/>
                <w:lang w:val="es-ES_tradnl"/>
              </w:rPr>
            </w:pPr>
            <w:r w:rsidRPr="00FF1A61">
              <w:rPr>
                <w:rFonts w:ascii="Times New Roman" w:hAnsi="Times New Roman" w:cs="Times New Roman"/>
                <w:lang w:val="es-ES_tradnl"/>
              </w:rPr>
              <w:t xml:space="preserve">19 - 23 </w:t>
            </w:r>
          </w:p>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lang w:val="es-ES_tradnl"/>
              </w:rPr>
              <w:t>June</w:t>
            </w:r>
          </w:p>
        </w:tc>
        <w:tc>
          <w:tcPr>
            <w:tcW w:w="4536" w:type="dxa"/>
            <w:tcBorders>
              <w:top w:val="single" w:sz="6" w:space="0" w:color="808080"/>
              <w:left w:val="single" w:sz="6" w:space="0" w:color="808080"/>
              <w:bottom w:val="single" w:sz="6" w:space="0" w:color="808080"/>
              <w:right w:val="single" w:sz="6" w:space="0" w:color="808080"/>
            </w:tcBorders>
            <w:vAlign w:val="center"/>
            <w:hideMark/>
          </w:tcPr>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Presentations (  Progress report  3)</w:t>
            </w:r>
          </w:p>
        </w:tc>
        <w:tc>
          <w:tcPr>
            <w:tcW w:w="4678"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rPr>
                <w:rFonts w:ascii="Times New Roman" w:hAnsi="Times New Roman" w:cs="Times New Roman"/>
                <w:b/>
              </w:rPr>
            </w:pPr>
          </w:p>
          <w:p w:rsidR="00FF1A61" w:rsidRPr="00FF1A61" w:rsidRDefault="00FF1A61">
            <w:pPr>
              <w:spacing w:line="276" w:lineRule="auto"/>
              <w:rPr>
                <w:rFonts w:ascii="Times New Roman" w:hAnsi="Times New Roman" w:cs="Times New Roman"/>
                <w:b/>
              </w:rPr>
            </w:pPr>
            <w:r w:rsidRPr="00FF1A61">
              <w:rPr>
                <w:rFonts w:ascii="Times New Roman" w:hAnsi="Times New Roman" w:cs="Times New Roman"/>
                <w:b/>
              </w:rPr>
              <w:t xml:space="preserve">   PRESENTATIONS ( Progress report  3)</w:t>
            </w:r>
          </w:p>
          <w:p w:rsidR="00FF1A61" w:rsidRPr="00FF1A61" w:rsidRDefault="00FF1A61">
            <w:pPr>
              <w:spacing w:line="276" w:lineRule="auto"/>
              <w:rPr>
                <w:rFonts w:ascii="Times New Roman" w:hAnsi="Times New Roman" w:cs="Times New Roman"/>
              </w:rPr>
            </w:pPr>
          </w:p>
        </w:tc>
      </w:tr>
      <w:tr w:rsidR="00FF1A61" w:rsidRPr="00FF1A61" w:rsidTr="00FF1A61">
        <w:trPr>
          <w:trHeight w:val="979"/>
        </w:trPr>
        <w:tc>
          <w:tcPr>
            <w:tcW w:w="921" w:type="dxa"/>
            <w:tcBorders>
              <w:top w:val="single" w:sz="6" w:space="0" w:color="808080"/>
              <w:left w:val="single" w:sz="6" w:space="0" w:color="808080"/>
              <w:bottom w:val="single" w:sz="6" w:space="0" w:color="808080"/>
              <w:right w:val="single" w:sz="6" w:space="0" w:color="808080"/>
            </w:tcBorders>
            <w:shd w:val="pct15" w:color="000000" w:fill="FFFFFF"/>
            <w:vAlign w:val="center"/>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15</w:t>
            </w:r>
          </w:p>
          <w:p w:rsidR="00FF1A61" w:rsidRPr="00FF1A61" w:rsidRDefault="00FF1A61">
            <w:pPr>
              <w:spacing w:line="276" w:lineRule="auto"/>
              <w:jc w:val="center"/>
              <w:rPr>
                <w:rFonts w:ascii="Times New Roman" w:hAnsi="Times New Roman" w:cs="Times New Roman"/>
                <w:noProof/>
                <w:lang w:val="es-ES_tradnl"/>
              </w:rPr>
            </w:pPr>
          </w:p>
          <w:p w:rsidR="00FF1A61" w:rsidRPr="00FF1A61" w:rsidRDefault="00FF1A61">
            <w:pPr>
              <w:pStyle w:val="Normal1"/>
              <w:spacing w:line="276" w:lineRule="auto"/>
              <w:ind w:left="-108"/>
              <w:jc w:val="center"/>
              <w:rPr>
                <w:rFonts w:ascii="Times New Roman" w:hAnsi="Times New Roman" w:cs="Times New Roman"/>
                <w:lang w:val="es-ES_tradnl"/>
              </w:rPr>
            </w:pPr>
            <w:r w:rsidRPr="00FF1A61">
              <w:rPr>
                <w:rFonts w:ascii="Times New Roman" w:hAnsi="Times New Roman" w:cs="Times New Roman"/>
                <w:lang w:val="es-ES_tradnl"/>
              </w:rPr>
              <w:t xml:space="preserve">26 - 30 </w:t>
            </w:r>
          </w:p>
          <w:p w:rsidR="00FF1A61" w:rsidRPr="00FF1A61" w:rsidRDefault="00FF1A61">
            <w:pPr>
              <w:pStyle w:val="Normal1"/>
              <w:spacing w:line="276" w:lineRule="auto"/>
              <w:ind w:left="-108"/>
              <w:jc w:val="center"/>
              <w:rPr>
                <w:rFonts w:ascii="Times New Roman" w:hAnsi="Times New Roman" w:cs="Times New Roman"/>
                <w:lang w:val="es-ES_tradnl"/>
              </w:rPr>
            </w:pPr>
            <w:r w:rsidRPr="00FF1A61">
              <w:rPr>
                <w:rFonts w:ascii="Times New Roman" w:hAnsi="Times New Roman" w:cs="Times New Roman"/>
                <w:lang w:val="es-ES_tradnl"/>
              </w:rPr>
              <w:t>June</w:t>
            </w:r>
          </w:p>
          <w:p w:rsidR="00FF1A61" w:rsidRPr="00FF1A61" w:rsidRDefault="00FF1A61">
            <w:pPr>
              <w:spacing w:line="276" w:lineRule="auto"/>
              <w:jc w:val="both"/>
              <w:rPr>
                <w:rFonts w:ascii="Times New Roman" w:hAnsi="Times New Roman" w:cs="Times New Roman"/>
                <w:noProof/>
                <w:lang w:val="es-ES_tradnl"/>
              </w:rPr>
            </w:pPr>
          </w:p>
        </w:tc>
        <w:tc>
          <w:tcPr>
            <w:tcW w:w="4536" w:type="dxa"/>
            <w:tcBorders>
              <w:top w:val="single" w:sz="6" w:space="0" w:color="808080"/>
              <w:left w:val="single" w:sz="6" w:space="0" w:color="808080"/>
              <w:bottom w:val="single" w:sz="6" w:space="0" w:color="808080"/>
              <w:right w:val="single" w:sz="6" w:space="0" w:color="808080"/>
            </w:tcBorders>
            <w:vAlign w:val="center"/>
          </w:tcPr>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 xml:space="preserve">PRESENTATIONS   ( Progress report  3)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b/>
              </w:rPr>
              <w:t>Presentation Feedback:</w:t>
            </w:r>
            <w:r w:rsidRPr="00FF1A61">
              <w:rPr>
                <w:rFonts w:ascii="Times New Roman" w:hAnsi="Times New Roman" w:cs="Times New Roman"/>
              </w:rPr>
              <w:t xml:space="preserve">  </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 Co-evaluations (pair vs. pair). </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Final self-evaluations</w:t>
            </w:r>
          </w:p>
          <w:p w:rsidR="00FF1A61" w:rsidRPr="00FF1A61" w:rsidRDefault="00FF1A61">
            <w:pPr>
              <w:spacing w:line="276" w:lineRule="auto"/>
              <w:jc w:val="both"/>
              <w:rPr>
                <w:rFonts w:ascii="Times New Roman" w:hAnsi="Times New Roman" w:cs="Times New Roman"/>
              </w:rPr>
            </w:pPr>
          </w:p>
          <w:p w:rsidR="00FF1A61" w:rsidRPr="00FF1A61" w:rsidRDefault="00FF1A61">
            <w:pPr>
              <w:spacing w:line="276" w:lineRule="auto"/>
              <w:jc w:val="both"/>
              <w:rPr>
                <w:rFonts w:ascii="Times New Roman" w:hAnsi="Times New Roman" w:cs="Times New Roman"/>
                <w:b/>
              </w:rPr>
            </w:pPr>
          </w:p>
        </w:tc>
        <w:tc>
          <w:tcPr>
            <w:tcW w:w="4678" w:type="dxa"/>
            <w:tcBorders>
              <w:top w:val="single" w:sz="6" w:space="0" w:color="808080"/>
              <w:left w:val="single" w:sz="6" w:space="0" w:color="808080"/>
              <w:bottom w:val="single" w:sz="6" w:space="0" w:color="808080"/>
              <w:right w:val="single" w:sz="6" w:space="0" w:color="808080"/>
            </w:tcBorders>
          </w:tcPr>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Co-evaluations of presentations</w:t>
            </w: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 xml:space="preserve">• Final self-evaluations  </w:t>
            </w:r>
          </w:p>
          <w:p w:rsidR="00FF1A61" w:rsidRPr="00FF1A61" w:rsidRDefault="00FF1A61">
            <w:pPr>
              <w:spacing w:line="276" w:lineRule="auto"/>
              <w:jc w:val="both"/>
              <w:rPr>
                <w:rFonts w:ascii="Times New Roman" w:hAnsi="Times New Roman" w:cs="Times New Roman"/>
                <w:b/>
              </w:rPr>
            </w:pPr>
            <w:r w:rsidRPr="00FF1A61">
              <w:rPr>
                <w:rFonts w:ascii="Times New Roman" w:hAnsi="Times New Roman" w:cs="Times New Roman"/>
                <w:b/>
              </w:rPr>
              <w:t>SUBMISSION OF VIRTUAL  FP (until 12pm)</w:t>
            </w:r>
          </w:p>
          <w:p w:rsidR="00FF1A61" w:rsidRPr="00FF1A61" w:rsidRDefault="00FF1A61">
            <w:pPr>
              <w:spacing w:line="276" w:lineRule="auto"/>
              <w:jc w:val="both"/>
              <w:rPr>
                <w:rFonts w:ascii="Times New Roman" w:hAnsi="Times New Roman" w:cs="Times New Roman"/>
                <w:b/>
              </w:rPr>
            </w:pPr>
          </w:p>
          <w:p w:rsidR="00FF1A61" w:rsidRPr="00FF1A61" w:rsidRDefault="00FF1A61">
            <w:pPr>
              <w:spacing w:line="276" w:lineRule="auto"/>
              <w:jc w:val="both"/>
              <w:rPr>
                <w:rFonts w:ascii="Times New Roman" w:hAnsi="Times New Roman" w:cs="Times New Roman"/>
              </w:rPr>
            </w:pPr>
            <w:r w:rsidRPr="00FF1A61">
              <w:rPr>
                <w:rFonts w:ascii="Times New Roman" w:hAnsi="Times New Roman" w:cs="Times New Roman"/>
              </w:rPr>
              <w:t>(Thursday 29</w:t>
            </w:r>
            <w:r w:rsidRPr="00FF1A61">
              <w:rPr>
                <w:rFonts w:ascii="Times New Roman" w:hAnsi="Times New Roman" w:cs="Times New Roman"/>
                <w:vertAlign w:val="superscript"/>
              </w:rPr>
              <w:t>th</w:t>
            </w:r>
            <w:r w:rsidRPr="00FF1A61">
              <w:rPr>
                <w:rFonts w:ascii="Times New Roman" w:hAnsi="Times New Roman" w:cs="Times New Roman"/>
              </w:rPr>
              <w:t>. June holiday)</w:t>
            </w:r>
          </w:p>
        </w:tc>
      </w:tr>
      <w:tr w:rsidR="00FF1A61" w:rsidRPr="00FF1A61" w:rsidTr="00FF1A61">
        <w:trPr>
          <w:trHeight w:val="554"/>
        </w:trPr>
        <w:tc>
          <w:tcPr>
            <w:tcW w:w="921" w:type="dxa"/>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hideMark/>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16</w:t>
            </w:r>
          </w:p>
          <w:p w:rsidR="00FF1A61" w:rsidRPr="00FF1A61" w:rsidRDefault="00FF1A61">
            <w:pPr>
              <w:pStyle w:val="Normal1"/>
              <w:spacing w:line="276" w:lineRule="auto"/>
              <w:ind w:left="-108" w:right="-108"/>
              <w:jc w:val="center"/>
              <w:rPr>
                <w:rFonts w:ascii="Times New Roman" w:hAnsi="Times New Roman" w:cs="Times New Roman"/>
                <w:lang w:val="es-ES_tradnl"/>
              </w:rPr>
            </w:pPr>
            <w:r w:rsidRPr="00FF1A61">
              <w:rPr>
                <w:rFonts w:ascii="Times New Roman" w:hAnsi="Times New Roman" w:cs="Times New Roman"/>
                <w:lang w:val="es-ES_tradnl"/>
              </w:rPr>
              <w:t>3 - 7</w:t>
            </w:r>
          </w:p>
          <w:p w:rsidR="00FF1A61" w:rsidRPr="00FF1A61" w:rsidRDefault="00FF1A61">
            <w:pPr>
              <w:spacing w:line="276" w:lineRule="auto"/>
              <w:jc w:val="center"/>
              <w:rPr>
                <w:rFonts w:ascii="Times New Roman" w:hAnsi="Times New Roman" w:cs="Times New Roman"/>
                <w:noProof/>
                <w:lang w:val="es-ES_tradnl"/>
              </w:rPr>
            </w:pPr>
            <w:proofErr w:type="spellStart"/>
            <w:r w:rsidRPr="00FF1A61">
              <w:rPr>
                <w:rFonts w:ascii="Times New Roman" w:hAnsi="Times New Roman" w:cs="Times New Roman"/>
                <w:lang w:val="es-ES_tradnl"/>
              </w:rPr>
              <w:t>July</w:t>
            </w:r>
            <w:proofErr w:type="spellEnd"/>
          </w:p>
        </w:tc>
        <w:tc>
          <w:tcPr>
            <w:tcW w:w="9214" w:type="dxa"/>
            <w:gridSpan w:val="2"/>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hideMark/>
          </w:tcPr>
          <w:p w:rsidR="00FF1A61" w:rsidRPr="00FF1A61" w:rsidRDefault="00FF1A61">
            <w:pPr>
              <w:spacing w:line="276" w:lineRule="auto"/>
              <w:jc w:val="center"/>
              <w:rPr>
                <w:rFonts w:ascii="Times New Roman" w:hAnsi="Times New Roman" w:cs="Times New Roman"/>
              </w:rPr>
            </w:pPr>
            <w:r w:rsidRPr="00FF1A61">
              <w:rPr>
                <w:rFonts w:ascii="Times New Roman" w:hAnsi="Times New Roman" w:cs="Times New Roman"/>
              </w:rPr>
              <w:t>FINAL EXAMS (the course does not have a final exam: it is the submission of the final written work)</w:t>
            </w:r>
          </w:p>
        </w:tc>
      </w:tr>
      <w:tr w:rsidR="00FF1A61" w:rsidRPr="00FF1A61" w:rsidTr="00FF1A61">
        <w:trPr>
          <w:trHeight w:val="554"/>
        </w:trPr>
        <w:tc>
          <w:tcPr>
            <w:tcW w:w="921" w:type="dxa"/>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hideMark/>
          </w:tcPr>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17</w:t>
            </w:r>
          </w:p>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 xml:space="preserve">10-14 </w:t>
            </w:r>
          </w:p>
          <w:p w:rsidR="00FF1A61" w:rsidRPr="00FF1A61" w:rsidRDefault="00FF1A61">
            <w:pPr>
              <w:spacing w:line="276" w:lineRule="auto"/>
              <w:jc w:val="center"/>
              <w:rPr>
                <w:rFonts w:ascii="Times New Roman" w:hAnsi="Times New Roman" w:cs="Times New Roman"/>
                <w:noProof/>
                <w:lang w:val="es-ES_tradnl"/>
              </w:rPr>
            </w:pPr>
            <w:r w:rsidRPr="00FF1A61">
              <w:rPr>
                <w:rFonts w:ascii="Times New Roman" w:hAnsi="Times New Roman" w:cs="Times New Roman"/>
                <w:noProof/>
                <w:lang w:val="es-ES_tradnl"/>
              </w:rPr>
              <w:t>July</w:t>
            </w:r>
          </w:p>
        </w:tc>
        <w:tc>
          <w:tcPr>
            <w:tcW w:w="9214" w:type="dxa"/>
            <w:gridSpan w:val="2"/>
            <w:tcBorders>
              <w:top w:val="single" w:sz="6" w:space="0" w:color="808080"/>
              <w:left w:val="single" w:sz="6" w:space="0" w:color="808080"/>
              <w:bottom w:val="single" w:sz="6" w:space="0" w:color="808080"/>
              <w:right w:val="single" w:sz="6" w:space="0" w:color="808080"/>
            </w:tcBorders>
            <w:shd w:val="clear" w:color="auto" w:fill="D9D9D9" w:themeFill="background1" w:themeFillShade="D9"/>
          </w:tcPr>
          <w:p w:rsidR="00FF1A61" w:rsidRPr="00FF1A61" w:rsidRDefault="00FF1A61">
            <w:pPr>
              <w:spacing w:line="276" w:lineRule="auto"/>
              <w:jc w:val="center"/>
              <w:rPr>
                <w:rFonts w:ascii="Times New Roman" w:hAnsi="Times New Roman" w:cs="Times New Roman"/>
                <w:b/>
                <w:noProof/>
              </w:rPr>
            </w:pPr>
          </w:p>
          <w:p w:rsidR="00FF1A61" w:rsidRPr="00FF1A61" w:rsidRDefault="00FF1A61">
            <w:pPr>
              <w:spacing w:line="276" w:lineRule="auto"/>
              <w:jc w:val="center"/>
              <w:rPr>
                <w:rFonts w:ascii="Times New Roman" w:hAnsi="Times New Roman" w:cs="Times New Roman"/>
                <w:b/>
                <w:noProof/>
              </w:rPr>
            </w:pPr>
            <w:r w:rsidRPr="00FF1A61">
              <w:rPr>
                <w:rFonts w:ascii="Times New Roman" w:hAnsi="Times New Roman" w:cs="Times New Roman"/>
                <w:b/>
                <w:noProof/>
              </w:rPr>
              <w:t>MAKE-UP EXAMS (the course does not have make-up exams)</w:t>
            </w:r>
          </w:p>
        </w:tc>
      </w:tr>
    </w:tbl>
    <w:p w:rsidR="00FF1A61" w:rsidRPr="00FF1A61" w:rsidRDefault="00FF1A61" w:rsidP="00FF1A61">
      <w:pPr>
        <w:widowControl/>
        <w:tabs>
          <w:tab w:val="right" w:pos="8505"/>
        </w:tabs>
        <w:jc w:val="both"/>
        <w:rPr>
          <w:rFonts w:ascii="Times New Roman" w:eastAsia="Times New Roman" w:hAnsi="Times New Roman" w:cs="Times New Roman"/>
        </w:rPr>
      </w:pPr>
    </w:p>
    <w:sectPr w:rsidR="00FF1A61" w:rsidRPr="00FF1A61" w:rsidSect="00B23D94">
      <w:headerReference w:type="default" r:id="rId29"/>
      <w:footerReference w:type="even" r:id="rId30"/>
      <w:footerReference w:type="default" r:id="rId31"/>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29B" w:rsidRDefault="00DE629B">
      <w:r>
        <w:separator/>
      </w:r>
    </w:p>
  </w:endnote>
  <w:endnote w:type="continuationSeparator" w:id="0">
    <w:p w:rsidR="00DE629B" w:rsidRDefault="00DE6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AE" w:rsidRDefault="00930073" w:rsidP="00EB4BA0">
    <w:pPr>
      <w:pStyle w:val="Piedepgina"/>
      <w:framePr w:wrap="around" w:vAnchor="text" w:hAnchor="margin" w:xAlign="right" w:y="1"/>
      <w:rPr>
        <w:rStyle w:val="Nmerodepgina"/>
      </w:rPr>
    </w:pPr>
    <w:r>
      <w:rPr>
        <w:rStyle w:val="Nmerodepgina"/>
      </w:rPr>
      <w:fldChar w:fldCharType="begin"/>
    </w:r>
    <w:r w:rsidR="005354AE">
      <w:rPr>
        <w:rStyle w:val="Nmerodepgina"/>
      </w:rPr>
      <w:instrText xml:space="preserve">PAGE  </w:instrText>
    </w:r>
    <w:r>
      <w:rPr>
        <w:rStyle w:val="Nmerodepgina"/>
      </w:rPr>
      <w:fldChar w:fldCharType="end"/>
    </w:r>
  </w:p>
  <w:p w:rsidR="005354AE" w:rsidRDefault="005354AE" w:rsidP="00E31E2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AE" w:rsidRDefault="00930073" w:rsidP="00EB4BA0">
    <w:pPr>
      <w:pStyle w:val="Piedepgina"/>
      <w:framePr w:wrap="around" w:vAnchor="text" w:hAnchor="margin" w:xAlign="right" w:y="1"/>
      <w:rPr>
        <w:rStyle w:val="Nmerodepgina"/>
      </w:rPr>
    </w:pPr>
    <w:r>
      <w:rPr>
        <w:rStyle w:val="Nmerodepgina"/>
      </w:rPr>
      <w:fldChar w:fldCharType="begin"/>
    </w:r>
    <w:r w:rsidR="005354AE">
      <w:rPr>
        <w:rStyle w:val="Nmerodepgina"/>
      </w:rPr>
      <w:instrText xml:space="preserve">PAGE  </w:instrText>
    </w:r>
    <w:r>
      <w:rPr>
        <w:rStyle w:val="Nmerodepgina"/>
      </w:rPr>
      <w:fldChar w:fldCharType="separate"/>
    </w:r>
    <w:r w:rsidR="00FF1A61">
      <w:rPr>
        <w:rStyle w:val="Nmerodepgina"/>
        <w:noProof/>
      </w:rPr>
      <w:t>8</w:t>
    </w:r>
    <w:r>
      <w:rPr>
        <w:rStyle w:val="Nmerodepgina"/>
      </w:rPr>
      <w:fldChar w:fldCharType="end"/>
    </w:r>
  </w:p>
  <w:p w:rsidR="005354AE" w:rsidRDefault="005354AE" w:rsidP="00E31E2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29B" w:rsidRDefault="00DE629B">
      <w:r>
        <w:separator/>
      </w:r>
    </w:p>
  </w:footnote>
  <w:footnote w:type="continuationSeparator" w:id="0">
    <w:p w:rsidR="00DE629B" w:rsidRDefault="00DE62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4AE" w:rsidRDefault="00B72DA7" w:rsidP="00F01331">
    <w:pPr>
      <w:pStyle w:val="Encabezado"/>
      <w:pBdr>
        <w:bottom w:val="single" w:sz="4" w:space="1" w:color="auto"/>
      </w:pBdr>
    </w:pP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450215</wp:posOffset>
              </wp:positionV>
              <wp:extent cx="28575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00" cy="4572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5354AE" w:rsidRPr="000A58B4" w:rsidRDefault="005354AE" w:rsidP="00270A2A">
                          <w:pPr>
                            <w:jc w:val="right"/>
                            <w:rPr>
                              <w:b/>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8pt;margin-top:35.45pt;width:2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" filled="f" stroked="f">
              <v:path arrowok="t"/>
              <v:textbox>
                <w:txbxContent>
                  <w:p w:rsidR="005354AE" w:rsidRPr="000A58B4" w:rsidRDefault="005354AE" w:rsidP="00270A2A">
                    <w:pPr>
                      <w:jc w:val="right"/>
                      <w:rPr>
                        <w:b/>
                        <w:lang w:val="es-ES_tradnl"/>
                      </w:rPr>
                    </w:pPr>
                  </w:p>
                </w:txbxContent>
              </v:textbox>
            </v:shape>
          </w:pict>
        </mc:Fallback>
      </mc:AlternateContent>
    </w:r>
    <w:r w:rsidR="005354AE" w:rsidRPr="004434E0">
      <w:rPr>
        <w:noProof/>
        <w:lang w:val="es-PE" w:eastAsia="es-PE"/>
      </w:rPr>
      <w:drawing>
        <wp:inline distT="0" distB="0" distL="0" distR="0">
          <wp:extent cx="1548118" cy="910158"/>
          <wp:effectExtent l="0" t="0" r="1905" b="4445"/>
          <wp:docPr id="1" name="Picture 1" descr="Macintosh HD:Users:victormurray1:Google Drive:UTEC from old Mac:UTEC:Ingenieria Electronica:Logos:2015:LOGOS UTEC:UTEC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ctormurray1:Google Drive:UTEC from old Mac:UTEC:Ingenieria Electronica:Logos:2015:LOGOS UTEC:UTEC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816" cy="910568"/>
                  </a:xfrm>
                  <a:prstGeom prst="rect">
                    <a:avLst/>
                  </a:prstGeom>
                  <a:noFill/>
                  <a:ln>
                    <a:noFill/>
                  </a:ln>
                </pic:spPr>
              </pic:pic>
            </a:graphicData>
          </a:graphic>
        </wp:inline>
      </w:drawing>
    </w:r>
    <w:r w:rsidR="005354AE">
      <w:t xml:space="preserve">    </w:t>
    </w:r>
  </w:p>
  <w:p w:rsidR="005354AE" w:rsidRDefault="005354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0C9"/>
    <w:multiLevelType w:val="hybridMultilevel"/>
    <w:tmpl w:val="A4C8236E"/>
    <w:lvl w:ilvl="0" w:tplc="09D466F8">
      <w:start w:val="1"/>
      <w:numFmt w:val="decimal"/>
      <w:lvlText w:val="%1."/>
      <w:lvlJc w:val="left"/>
      <w:pPr>
        <w:ind w:left="460" w:hanging="360"/>
      </w:pPr>
      <w:rPr>
        <w:rFonts w:hint="default"/>
        <w:sz w:val="24"/>
      </w:rPr>
    </w:lvl>
    <w:lvl w:ilvl="1" w:tplc="280A0019" w:tentative="1">
      <w:start w:val="1"/>
      <w:numFmt w:val="lowerLetter"/>
      <w:lvlText w:val="%2."/>
      <w:lvlJc w:val="left"/>
      <w:pPr>
        <w:ind w:left="1180" w:hanging="360"/>
      </w:pPr>
    </w:lvl>
    <w:lvl w:ilvl="2" w:tplc="280A001B" w:tentative="1">
      <w:start w:val="1"/>
      <w:numFmt w:val="lowerRoman"/>
      <w:lvlText w:val="%3."/>
      <w:lvlJc w:val="right"/>
      <w:pPr>
        <w:ind w:left="1900" w:hanging="180"/>
      </w:pPr>
    </w:lvl>
    <w:lvl w:ilvl="3" w:tplc="280A000F" w:tentative="1">
      <w:start w:val="1"/>
      <w:numFmt w:val="decimal"/>
      <w:lvlText w:val="%4."/>
      <w:lvlJc w:val="left"/>
      <w:pPr>
        <w:ind w:left="2620" w:hanging="360"/>
      </w:pPr>
    </w:lvl>
    <w:lvl w:ilvl="4" w:tplc="280A0019" w:tentative="1">
      <w:start w:val="1"/>
      <w:numFmt w:val="lowerLetter"/>
      <w:lvlText w:val="%5."/>
      <w:lvlJc w:val="left"/>
      <w:pPr>
        <w:ind w:left="3340" w:hanging="360"/>
      </w:pPr>
    </w:lvl>
    <w:lvl w:ilvl="5" w:tplc="280A001B" w:tentative="1">
      <w:start w:val="1"/>
      <w:numFmt w:val="lowerRoman"/>
      <w:lvlText w:val="%6."/>
      <w:lvlJc w:val="right"/>
      <w:pPr>
        <w:ind w:left="4060" w:hanging="180"/>
      </w:pPr>
    </w:lvl>
    <w:lvl w:ilvl="6" w:tplc="280A000F" w:tentative="1">
      <w:start w:val="1"/>
      <w:numFmt w:val="decimal"/>
      <w:lvlText w:val="%7."/>
      <w:lvlJc w:val="left"/>
      <w:pPr>
        <w:ind w:left="4780" w:hanging="360"/>
      </w:pPr>
    </w:lvl>
    <w:lvl w:ilvl="7" w:tplc="280A0019" w:tentative="1">
      <w:start w:val="1"/>
      <w:numFmt w:val="lowerLetter"/>
      <w:lvlText w:val="%8."/>
      <w:lvlJc w:val="left"/>
      <w:pPr>
        <w:ind w:left="5500" w:hanging="360"/>
      </w:pPr>
    </w:lvl>
    <w:lvl w:ilvl="8" w:tplc="280A001B" w:tentative="1">
      <w:start w:val="1"/>
      <w:numFmt w:val="lowerRoman"/>
      <w:lvlText w:val="%9."/>
      <w:lvlJc w:val="right"/>
      <w:pPr>
        <w:ind w:left="6220" w:hanging="180"/>
      </w:pPr>
    </w:lvl>
  </w:abstractNum>
  <w:abstractNum w:abstractNumId="1">
    <w:nsid w:val="0B043829"/>
    <w:multiLevelType w:val="hybridMultilevel"/>
    <w:tmpl w:val="83F61154"/>
    <w:lvl w:ilvl="0" w:tplc="F55A15E6">
      <w:start w:val="1"/>
      <w:numFmt w:val="decimal"/>
      <w:lvlText w:val="%1."/>
      <w:lvlJc w:val="left"/>
      <w:pPr>
        <w:ind w:left="1440" w:hanging="360"/>
      </w:pPr>
      <w:rPr>
        <w:rFonts w:ascii="Calibri" w:hAnsi="Calibri" w:cs="Times New Roman" w:hint="default"/>
        <w:b w:val="0"/>
        <w:w w:val="11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0BE57688"/>
    <w:multiLevelType w:val="hybridMultilevel"/>
    <w:tmpl w:val="130ABDAA"/>
    <w:lvl w:ilvl="0" w:tplc="8BDCF336">
      <w:start w:val="9"/>
      <w:numFmt w:val="bullet"/>
      <w:lvlText w:val="-"/>
      <w:lvlJc w:val="left"/>
      <w:pPr>
        <w:ind w:left="786" w:hanging="360"/>
      </w:pPr>
      <w:rPr>
        <w:rFonts w:ascii="Times New Roman" w:eastAsiaTheme="minorHAnsi" w:hAnsi="Times New Roman" w:cs="Times New Roman"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
    <w:nsid w:val="10703AC6"/>
    <w:multiLevelType w:val="hybridMultilevel"/>
    <w:tmpl w:val="257ED4C6"/>
    <w:lvl w:ilvl="0" w:tplc="DFD48D82">
      <w:start w:val="1"/>
      <w:numFmt w:val="lowerLetter"/>
      <w:lvlText w:val="%1."/>
      <w:lvlJc w:val="left"/>
      <w:pPr>
        <w:ind w:left="460" w:hanging="360"/>
      </w:pPr>
      <w:rPr>
        <w:rFonts w:hint="default"/>
      </w:rPr>
    </w:lvl>
    <w:lvl w:ilvl="1" w:tplc="280A0019" w:tentative="1">
      <w:start w:val="1"/>
      <w:numFmt w:val="lowerLetter"/>
      <w:lvlText w:val="%2."/>
      <w:lvlJc w:val="left"/>
      <w:pPr>
        <w:ind w:left="1180" w:hanging="360"/>
      </w:pPr>
    </w:lvl>
    <w:lvl w:ilvl="2" w:tplc="280A001B" w:tentative="1">
      <w:start w:val="1"/>
      <w:numFmt w:val="lowerRoman"/>
      <w:lvlText w:val="%3."/>
      <w:lvlJc w:val="right"/>
      <w:pPr>
        <w:ind w:left="1900" w:hanging="180"/>
      </w:pPr>
    </w:lvl>
    <w:lvl w:ilvl="3" w:tplc="280A000F" w:tentative="1">
      <w:start w:val="1"/>
      <w:numFmt w:val="decimal"/>
      <w:lvlText w:val="%4."/>
      <w:lvlJc w:val="left"/>
      <w:pPr>
        <w:ind w:left="2620" w:hanging="360"/>
      </w:pPr>
    </w:lvl>
    <w:lvl w:ilvl="4" w:tplc="280A0019" w:tentative="1">
      <w:start w:val="1"/>
      <w:numFmt w:val="lowerLetter"/>
      <w:lvlText w:val="%5."/>
      <w:lvlJc w:val="left"/>
      <w:pPr>
        <w:ind w:left="3340" w:hanging="360"/>
      </w:pPr>
    </w:lvl>
    <w:lvl w:ilvl="5" w:tplc="280A001B" w:tentative="1">
      <w:start w:val="1"/>
      <w:numFmt w:val="lowerRoman"/>
      <w:lvlText w:val="%6."/>
      <w:lvlJc w:val="right"/>
      <w:pPr>
        <w:ind w:left="4060" w:hanging="180"/>
      </w:pPr>
    </w:lvl>
    <w:lvl w:ilvl="6" w:tplc="280A000F" w:tentative="1">
      <w:start w:val="1"/>
      <w:numFmt w:val="decimal"/>
      <w:lvlText w:val="%7."/>
      <w:lvlJc w:val="left"/>
      <w:pPr>
        <w:ind w:left="4780" w:hanging="360"/>
      </w:pPr>
    </w:lvl>
    <w:lvl w:ilvl="7" w:tplc="280A0019" w:tentative="1">
      <w:start w:val="1"/>
      <w:numFmt w:val="lowerLetter"/>
      <w:lvlText w:val="%8."/>
      <w:lvlJc w:val="left"/>
      <w:pPr>
        <w:ind w:left="5500" w:hanging="360"/>
      </w:pPr>
    </w:lvl>
    <w:lvl w:ilvl="8" w:tplc="280A001B" w:tentative="1">
      <w:start w:val="1"/>
      <w:numFmt w:val="lowerRoman"/>
      <w:lvlText w:val="%9."/>
      <w:lvlJc w:val="right"/>
      <w:pPr>
        <w:ind w:left="6220" w:hanging="180"/>
      </w:pPr>
    </w:lvl>
  </w:abstractNum>
  <w:abstractNum w:abstractNumId="4">
    <w:nsid w:val="10C2062D"/>
    <w:multiLevelType w:val="hybridMultilevel"/>
    <w:tmpl w:val="0A5CB4AE"/>
    <w:lvl w:ilvl="0" w:tplc="3022F0A8">
      <w:start w:val="1"/>
      <w:numFmt w:val="lowerLetter"/>
      <w:lvlText w:val="%1."/>
      <w:lvlJc w:val="left"/>
      <w:pPr>
        <w:ind w:left="820" w:hanging="360"/>
      </w:pPr>
      <w:rPr>
        <w:rFonts w:hint="default"/>
        <w:b/>
        <w:i/>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5">
    <w:nsid w:val="1A2F26BA"/>
    <w:multiLevelType w:val="hybridMultilevel"/>
    <w:tmpl w:val="FC9A666C"/>
    <w:lvl w:ilvl="0" w:tplc="AC605CD2">
      <w:start w:val="1"/>
      <w:numFmt w:val="decimal"/>
      <w:lvlText w:val="%1."/>
      <w:lvlJc w:val="left"/>
      <w:pPr>
        <w:ind w:left="460" w:hanging="360"/>
      </w:pPr>
      <w:rPr>
        <w:rFonts w:ascii="Times New Roman" w:eastAsia="Times New Roman" w:hAnsi="Times New Roman" w:cs="Times New Roman" w:hint="default"/>
        <w:b/>
        <w:i/>
        <w:spacing w:val="-3"/>
        <w:w w:val="100"/>
        <w:sz w:val="24"/>
        <w:szCs w:val="24"/>
        <w:lang w:val="es-PE"/>
      </w:rPr>
    </w:lvl>
    <w:lvl w:ilvl="1" w:tplc="44B09AE4">
      <w:start w:val="1"/>
      <w:numFmt w:val="bullet"/>
      <w:lvlText w:val=""/>
      <w:lvlJc w:val="left"/>
      <w:pPr>
        <w:ind w:left="1540" w:hanging="538"/>
      </w:pPr>
      <w:rPr>
        <w:rFonts w:ascii="Symbol" w:eastAsia="Symbol" w:hAnsi="Symbol" w:hint="default"/>
        <w:w w:val="100"/>
        <w:sz w:val="22"/>
        <w:szCs w:val="22"/>
      </w:rPr>
    </w:lvl>
    <w:lvl w:ilvl="2" w:tplc="AE3478E4">
      <w:start w:val="1"/>
      <w:numFmt w:val="bullet"/>
      <w:lvlText w:val="•"/>
      <w:lvlJc w:val="left"/>
      <w:pPr>
        <w:ind w:left="1540" w:hanging="538"/>
      </w:pPr>
    </w:lvl>
    <w:lvl w:ilvl="3" w:tplc="4B9024EA">
      <w:start w:val="1"/>
      <w:numFmt w:val="bullet"/>
      <w:lvlText w:val="•"/>
      <w:lvlJc w:val="left"/>
      <w:pPr>
        <w:ind w:left="2495" w:hanging="538"/>
      </w:pPr>
    </w:lvl>
    <w:lvl w:ilvl="4" w:tplc="8C564BCC">
      <w:start w:val="1"/>
      <w:numFmt w:val="bullet"/>
      <w:lvlText w:val="•"/>
      <w:lvlJc w:val="left"/>
      <w:pPr>
        <w:ind w:left="3450" w:hanging="538"/>
      </w:pPr>
    </w:lvl>
    <w:lvl w:ilvl="5" w:tplc="278CA0B6">
      <w:start w:val="1"/>
      <w:numFmt w:val="bullet"/>
      <w:lvlText w:val="•"/>
      <w:lvlJc w:val="left"/>
      <w:pPr>
        <w:ind w:left="4405" w:hanging="538"/>
      </w:pPr>
    </w:lvl>
    <w:lvl w:ilvl="6" w:tplc="F6189C9C">
      <w:start w:val="1"/>
      <w:numFmt w:val="bullet"/>
      <w:lvlText w:val="•"/>
      <w:lvlJc w:val="left"/>
      <w:pPr>
        <w:ind w:left="5360" w:hanging="538"/>
      </w:pPr>
    </w:lvl>
    <w:lvl w:ilvl="7" w:tplc="8F540C3C">
      <w:start w:val="1"/>
      <w:numFmt w:val="bullet"/>
      <w:lvlText w:val="•"/>
      <w:lvlJc w:val="left"/>
      <w:pPr>
        <w:ind w:left="6315" w:hanging="538"/>
      </w:pPr>
    </w:lvl>
    <w:lvl w:ilvl="8" w:tplc="AB9ACB20">
      <w:start w:val="1"/>
      <w:numFmt w:val="bullet"/>
      <w:lvlText w:val="•"/>
      <w:lvlJc w:val="left"/>
      <w:pPr>
        <w:ind w:left="7270" w:hanging="538"/>
      </w:pPr>
    </w:lvl>
  </w:abstractNum>
  <w:abstractNum w:abstractNumId="6">
    <w:nsid w:val="1D4639F9"/>
    <w:multiLevelType w:val="hybridMultilevel"/>
    <w:tmpl w:val="A3F6B59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nsid w:val="200A4976"/>
    <w:multiLevelType w:val="hybridMultilevel"/>
    <w:tmpl w:val="D51E7B78"/>
    <w:lvl w:ilvl="0" w:tplc="4AF64B66">
      <w:start w:val="1"/>
      <w:numFmt w:val="lowerLetter"/>
      <w:lvlText w:val="%1."/>
      <w:lvlJc w:val="left"/>
      <w:pPr>
        <w:ind w:left="459" w:hanging="360"/>
      </w:pPr>
      <w:rPr>
        <w:rFonts w:ascii="Calibri" w:eastAsia="Times New Roman" w:hAnsi="Calibri" w:hint="default"/>
        <w:b/>
        <w:i/>
        <w:w w:val="100"/>
        <w:sz w:val="24"/>
        <w:szCs w:val="24"/>
      </w:rPr>
    </w:lvl>
    <w:lvl w:ilvl="1" w:tplc="668A1D8C">
      <w:start w:val="1"/>
      <w:numFmt w:val="bullet"/>
      <w:lvlText w:val=""/>
      <w:lvlJc w:val="left"/>
      <w:pPr>
        <w:ind w:left="1991" w:hanging="361"/>
      </w:pPr>
      <w:rPr>
        <w:rFonts w:ascii="Symbol" w:eastAsia="Symbol" w:hAnsi="Symbol" w:hint="default"/>
        <w:w w:val="100"/>
        <w:sz w:val="22"/>
        <w:szCs w:val="22"/>
      </w:rPr>
    </w:lvl>
    <w:lvl w:ilvl="2" w:tplc="C2D4DE3C">
      <w:start w:val="1"/>
      <w:numFmt w:val="bullet"/>
      <w:lvlText w:val="•"/>
      <w:lvlJc w:val="left"/>
      <w:pPr>
        <w:ind w:left="2842" w:hanging="361"/>
      </w:pPr>
      <w:rPr>
        <w:rFonts w:hint="default"/>
      </w:rPr>
    </w:lvl>
    <w:lvl w:ilvl="3" w:tplc="394A4146">
      <w:start w:val="1"/>
      <w:numFmt w:val="bullet"/>
      <w:lvlText w:val="•"/>
      <w:lvlJc w:val="left"/>
      <w:pPr>
        <w:ind w:left="3684" w:hanging="361"/>
      </w:pPr>
      <w:rPr>
        <w:rFonts w:hint="default"/>
      </w:rPr>
    </w:lvl>
    <w:lvl w:ilvl="4" w:tplc="79B2098A">
      <w:start w:val="1"/>
      <w:numFmt w:val="bullet"/>
      <w:lvlText w:val="•"/>
      <w:lvlJc w:val="left"/>
      <w:pPr>
        <w:ind w:left="4526" w:hanging="361"/>
      </w:pPr>
      <w:rPr>
        <w:rFonts w:hint="default"/>
      </w:rPr>
    </w:lvl>
    <w:lvl w:ilvl="5" w:tplc="30D0280E">
      <w:start w:val="1"/>
      <w:numFmt w:val="bullet"/>
      <w:lvlText w:val="•"/>
      <w:lvlJc w:val="left"/>
      <w:pPr>
        <w:ind w:left="5368" w:hanging="361"/>
      </w:pPr>
      <w:rPr>
        <w:rFonts w:hint="default"/>
      </w:rPr>
    </w:lvl>
    <w:lvl w:ilvl="6" w:tplc="29F61A94">
      <w:start w:val="1"/>
      <w:numFmt w:val="bullet"/>
      <w:lvlText w:val="•"/>
      <w:lvlJc w:val="left"/>
      <w:pPr>
        <w:ind w:left="6211" w:hanging="361"/>
      </w:pPr>
      <w:rPr>
        <w:rFonts w:hint="default"/>
      </w:rPr>
    </w:lvl>
    <w:lvl w:ilvl="7" w:tplc="ECE261EC">
      <w:start w:val="1"/>
      <w:numFmt w:val="bullet"/>
      <w:lvlText w:val="•"/>
      <w:lvlJc w:val="left"/>
      <w:pPr>
        <w:ind w:left="7053" w:hanging="361"/>
      </w:pPr>
      <w:rPr>
        <w:rFonts w:hint="default"/>
      </w:rPr>
    </w:lvl>
    <w:lvl w:ilvl="8" w:tplc="04D2434E">
      <w:start w:val="1"/>
      <w:numFmt w:val="bullet"/>
      <w:lvlText w:val="•"/>
      <w:lvlJc w:val="left"/>
      <w:pPr>
        <w:ind w:left="7895" w:hanging="361"/>
      </w:pPr>
      <w:rPr>
        <w:rFonts w:hint="default"/>
      </w:rPr>
    </w:lvl>
  </w:abstractNum>
  <w:abstractNum w:abstractNumId="8">
    <w:nsid w:val="24201AFE"/>
    <w:multiLevelType w:val="hybridMultilevel"/>
    <w:tmpl w:val="70E6A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DD4D1F"/>
    <w:multiLevelType w:val="hybridMultilevel"/>
    <w:tmpl w:val="DBFCF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D247757"/>
    <w:multiLevelType w:val="hybridMultilevel"/>
    <w:tmpl w:val="4AC24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9356EC"/>
    <w:multiLevelType w:val="hybridMultilevel"/>
    <w:tmpl w:val="020CE0E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97C784F"/>
    <w:multiLevelType w:val="hybridMultilevel"/>
    <w:tmpl w:val="AED6B92A"/>
    <w:lvl w:ilvl="0" w:tplc="6898E8E2">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nsid w:val="3F4E510A"/>
    <w:multiLevelType w:val="hybridMultilevel"/>
    <w:tmpl w:val="FB3E3D8A"/>
    <w:lvl w:ilvl="0" w:tplc="5CAA78C2">
      <w:start w:val="1"/>
      <w:numFmt w:val="lowerLetter"/>
      <w:lvlText w:val="%1."/>
      <w:lvlJc w:val="left"/>
      <w:pPr>
        <w:ind w:left="819" w:hanging="360"/>
      </w:pPr>
      <w:rPr>
        <w:rFonts w:ascii="Times New Roman" w:eastAsia="Times New Roman" w:hAnsi="Times New Roman" w:cs="Times New Roman" w:hint="default"/>
        <w:b/>
        <w:i/>
        <w:color w:val="auto"/>
        <w:w w:val="100"/>
        <w:sz w:val="22"/>
        <w:szCs w:val="22"/>
      </w:rPr>
    </w:lvl>
    <w:lvl w:ilvl="1" w:tplc="FA32002E">
      <w:start w:val="1"/>
      <w:numFmt w:val="bullet"/>
      <w:lvlText w:val="•"/>
      <w:lvlJc w:val="left"/>
      <w:pPr>
        <w:ind w:left="1696" w:hanging="360"/>
      </w:pPr>
    </w:lvl>
    <w:lvl w:ilvl="2" w:tplc="34BA3CAA">
      <w:start w:val="1"/>
      <w:numFmt w:val="bullet"/>
      <w:lvlText w:val="•"/>
      <w:lvlJc w:val="left"/>
      <w:pPr>
        <w:ind w:left="2572" w:hanging="360"/>
      </w:pPr>
    </w:lvl>
    <w:lvl w:ilvl="3" w:tplc="A0A0C774">
      <w:start w:val="1"/>
      <w:numFmt w:val="bullet"/>
      <w:lvlText w:val="•"/>
      <w:lvlJc w:val="left"/>
      <w:pPr>
        <w:ind w:left="3448" w:hanging="360"/>
      </w:pPr>
    </w:lvl>
    <w:lvl w:ilvl="4" w:tplc="5F2C83C0">
      <w:start w:val="1"/>
      <w:numFmt w:val="bullet"/>
      <w:lvlText w:val="•"/>
      <w:lvlJc w:val="left"/>
      <w:pPr>
        <w:ind w:left="4324" w:hanging="360"/>
      </w:pPr>
    </w:lvl>
    <w:lvl w:ilvl="5" w:tplc="D6B2EE04">
      <w:start w:val="1"/>
      <w:numFmt w:val="bullet"/>
      <w:lvlText w:val="•"/>
      <w:lvlJc w:val="left"/>
      <w:pPr>
        <w:ind w:left="5200" w:hanging="360"/>
      </w:pPr>
    </w:lvl>
    <w:lvl w:ilvl="6" w:tplc="8EF26222">
      <w:start w:val="1"/>
      <w:numFmt w:val="bullet"/>
      <w:lvlText w:val="•"/>
      <w:lvlJc w:val="left"/>
      <w:pPr>
        <w:ind w:left="6076" w:hanging="360"/>
      </w:pPr>
    </w:lvl>
    <w:lvl w:ilvl="7" w:tplc="3662B754">
      <w:start w:val="1"/>
      <w:numFmt w:val="bullet"/>
      <w:lvlText w:val="•"/>
      <w:lvlJc w:val="left"/>
      <w:pPr>
        <w:ind w:left="6952" w:hanging="360"/>
      </w:pPr>
    </w:lvl>
    <w:lvl w:ilvl="8" w:tplc="961C30B0">
      <w:start w:val="1"/>
      <w:numFmt w:val="bullet"/>
      <w:lvlText w:val="•"/>
      <w:lvlJc w:val="left"/>
      <w:pPr>
        <w:ind w:left="7828" w:hanging="360"/>
      </w:pPr>
    </w:lvl>
  </w:abstractNum>
  <w:abstractNum w:abstractNumId="14">
    <w:nsid w:val="3FA562AB"/>
    <w:multiLevelType w:val="hybridMultilevel"/>
    <w:tmpl w:val="4D0AF450"/>
    <w:lvl w:ilvl="0" w:tplc="2594058C">
      <w:start w:val="1"/>
      <w:numFmt w:val="lowerLetter"/>
      <w:lvlText w:val="%1."/>
      <w:lvlJc w:val="left"/>
      <w:pPr>
        <w:ind w:left="1080" w:hanging="360"/>
      </w:pPr>
      <w:rPr>
        <w:rFonts w:hint="default"/>
        <w:i/>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4511603A"/>
    <w:multiLevelType w:val="hybridMultilevel"/>
    <w:tmpl w:val="B7A2502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nsid w:val="4EB35D03"/>
    <w:multiLevelType w:val="hybridMultilevel"/>
    <w:tmpl w:val="22081794"/>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65D15B5D"/>
    <w:multiLevelType w:val="hybridMultilevel"/>
    <w:tmpl w:val="612C6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442AA8"/>
    <w:multiLevelType w:val="hybridMultilevel"/>
    <w:tmpl w:val="ABE87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7341BC"/>
    <w:multiLevelType w:val="hybridMultilevel"/>
    <w:tmpl w:val="4BB4C9EE"/>
    <w:lvl w:ilvl="0" w:tplc="CC162554">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nsid w:val="73F2597F"/>
    <w:multiLevelType w:val="hybridMultilevel"/>
    <w:tmpl w:val="2F38E878"/>
    <w:lvl w:ilvl="0" w:tplc="D9868418">
      <w:start w:val="1"/>
      <w:numFmt w:val="lowerLetter"/>
      <w:lvlText w:val="%1."/>
      <w:lvlJc w:val="left"/>
      <w:pPr>
        <w:ind w:left="820" w:hanging="360"/>
      </w:pPr>
      <w:rPr>
        <w:rFonts w:hint="default"/>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21">
    <w:nsid w:val="74257AF6"/>
    <w:multiLevelType w:val="hybridMultilevel"/>
    <w:tmpl w:val="C6FC50CC"/>
    <w:lvl w:ilvl="0" w:tplc="AFD614C2">
      <w:start w:val="1"/>
      <w:numFmt w:val="decimal"/>
      <w:lvlText w:val="%1."/>
      <w:lvlJc w:val="left"/>
      <w:pPr>
        <w:ind w:left="1440" w:hanging="360"/>
      </w:pPr>
      <w:rPr>
        <w:rFonts w:eastAsia="Times New Roman" w:cstheme="minorBidi"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nsid w:val="77A661D9"/>
    <w:multiLevelType w:val="hybridMultilevel"/>
    <w:tmpl w:val="1456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4557D"/>
    <w:multiLevelType w:val="hybridMultilevel"/>
    <w:tmpl w:val="926E3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B9268A5"/>
    <w:multiLevelType w:val="hybridMultilevel"/>
    <w:tmpl w:val="A6688664"/>
    <w:lvl w:ilvl="0" w:tplc="483A699C">
      <w:start w:val="1"/>
      <w:numFmt w:val="decimal"/>
      <w:lvlText w:val="%1."/>
      <w:lvlJc w:val="left"/>
      <w:pPr>
        <w:ind w:left="820" w:hanging="360"/>
      </w:pPr>
      <w:rPr>
        <w:rFonts w:hint="default"/>
        <w:b w:val="0"/>
        <w:i w:val="0"/>
        <w:sz w:val="24"/>
      </w:rPr>
    </w:lvl>
    <w:lvl w:ilvl="1" w:tplc="280A0019" w:tentative="1">
      <w:start w:val="1"/>
      <w:numFmt w:val="lowerLetter"/>
      <w:lvlText w:val="%2."/>
      <w:lvlJc w:val="left"/>
      <w:pPr>
        <w:ind w:left="1540" w:hanging="360"/>
      </w:pPr>
    </w:lvl>
    <w:lvl w:ilvl="2" w:tplc="280A001B" w:tentative="1">
      <w:start w:val="1"/>
      <w:numFmt w:val="lowerRoman"/>
      <w:lvlText w:val="%3."/>
      <w:lvlJc w:val="right"/>
      <w:pPr>
        <w:ind w:left="2260" w:hanging="180"/>
      </w:pPr>
    </w:lvl>
    <w:lvl w:ilvl="3" w:tplc="280A000F" w:tentative="1">
      <w:start w:val="1"/>
      <w:numFmt w:val="decimal"/>
      <w:lvlText w:val="%4."/>
      <w:lvlJc w:val="left"/>
      <w:pPr>
        <w:ind w:left="2980" w:hanging="360"/>
      </w:pPr>
    </w:lvl>
    <w:lvl w:ilvl="4" w:tplc="280A0019" w:tentative="1">
      <w:start w:val="1"/>
      <w:numFmt w:val="lowerLetter"/>
      <w:lvlText w:val="%5."/>
      <w:lvlJc w:val="left"/>
      <w:pPr>
        <w:ind w:left="3700" w:hanging="360"/>
      </w:pPr>
    </w:lvl>
    <w:lvl w:ilvl="5" w:tplc="280A001B" w:tentative="1">
      <w:start w:val="1"/>
      <w:numFmt w:val="lowerRoman"/>
      <w:lvlText w:val="%6."/>
      <w:lvlJc w:val="right"/>
      <w:pPr>
        <w:ind w:left="4420" w:hanging="180"/>
      </w:pPr>
    </w:lvl>
    <w:lvl w:ilvl="6" w:tplc="280A000F" w:tentative="1">
      <w:start w:val="1"/>
      <w:numFmt w:val="decimal"/>
      <w:lvlText w:val="%7."/>
      <w:lvlJc w:val="left"/>
      <w:pPr>
        <w:ind w:left="5140" w:hanging="360"/>
      </w:pPr>
    </w:lvl>
    <w:lvl w:ilvl="7" w:tplc="280A0019" w:tentative="1">
      <w:start w:val="1"/>
      <w:numFmt w:val="lowerLetter"/>
      <w:lvlText w:val="%8."/>
      <w:lvlJc w:val="left"/>
      <w:pPr>
        <w:ind w:left="5860" w:hanging="360"/>
      </w:pPr>
    </w:lvl>
    <w:lvl w:ilvl="8" w:tplc="280A001B" w:tentative="1">
      <w:start w:val="1"/>
      <w:numFmt w:val="lowerRoman"/>
      <w:lvlText w:val="%9."/>
      <w:lvlJc w:val="right"/>
      <w:pPr>
        <w:ind w:left="6580" w:hanging="180"/>
      </w:pPr>
    </w:lvl>
  </w:abstractNum>
  <w:abstractNum w:abstractNumId="25">
    <w:nsid w:val="7E0854CC"/>
    <w:multiLevelType w:val="hybridMultilevel"/>
    <w:tmpl w:val="44608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EE3474"/>
    <w:multiLevelType w:val="hybridMultilevel"/>
    <w:tmpl w:val="E83CEA88"/>
    <w:lvl w:ilvl="0" w:tplc="C2E8F502">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6"/>
  </w:num>
  <w:num w:numId="2">
    <w:abstractNumId w:val="22"/>
  </w:num>
  <w:num w:numId="3">
    <w:abstractNumId w:val="17"/>
  </w:num>
  <w:num w:numId="4">
    <w:abstractNumId w:val="9"/>
  </w:num>
  <w:num w:numId="5">
    <w:abstractNumId w:val="10"/>
  </w:num>
  <w:num w:numId="6">
    <w:abstractNumId w:val="25"/>
  </w:num>
  <w:num w:numId="7">
    <w:abstractNumId w:val="8"/>
  </w:num>
  <w:num w:numId="8">
    <w:abstractNumId w:val="18"/>
  </w:num>
  <w:num w:numId="9">
    <w:abstractNumId w:val="23"/>
  </w:num>
  <w:num w:numId="10">
    <w:abstractNumId w:val="7"/>
  </w:num>
  <w:num w:numId="11">
    <w:abstractNumId w:val="15"/>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2"/>
  </w:num>
  <w:num w:numId="14">
    <w:abstractNumId w:val="14"/>
  </w:num>
  <w:num w:numId="15">
    <w:abstractNumId w:val="1"/>
  </w:num>
  <w:num w:numId="16">
    <w:abstractNumId w:val="26"/>
  </w:num>
  <w:num w:numId="17">
    <w:abstractNumId w:val="21"/>
  </w:num>
  <w:num w:numId="18">
    <w:abstractNumId w:val="12"/>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9"/>
  </w:num>
  <w:num w:numId="22">
    <w:abstractNumId w:val="3"/>
  </w:num>
  <w:num w:numId="23">
    <w:abstractNumId w:val="20"/>
  </w:num>
  <w:num w:numId="24">
    <w:abstractNumId w:val="4"/>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0"/>
  </w:num>
  <w:num w:numId="28">
    <w:abstractNumId w:val="24"/>
  </w:num>
  <w:num w:numId="29">
    <w:abstractNumId w:val="23"/>
    <w:lvlOverride w:ilvl="0"/>
    <w:lvlOverride w:ilvl="1"/>
    <w:lvlOverride w:ilvl="2"/>
    <w:lvlOverride w:ilvl="3"/>
    <w:lvlOverride w:ilvl="4"/>
    <w:lvlOverride w:ilvl="5"/>
    <w:lvlOverride w:ilvl="6"/>
    <w:lvlOverride w:ilvl="7"/>
    <w:lvlOverride w:ilvl="8"/>
  </w:num>
  <w:num w:numId="30">
    <w:abstractNumId w:val="17"/>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10"/>
    <w:lvlOverride w:ilvl="0"/>
    <w:lvlOverride w:ilvl="1"/>
    <w:lvlOverride w:ilvl="2"/>
    <w:lvlOverride w:ilvl="3"/>
    <w:lvlOverride w:ilvl="4"/>
    <w:lvlOverride w:ilvl="5"/>
    <w:lvlOverride w:ilvl="6"/>
    <w:lvlOverride w:ilvl="7"/>
    <w:lvlOverride w:ilvl="8"/>
  </w:num>
  <w:num w:numId="33">
    <w:abstractNumId w:val="25"/>
    <w:lvlOverride w:ilvl="0"/>
    <w:lvlOverride w:ilvl="1"/>
    <w:lvlOverride w:ilvl="2"/>
    <w:lvlOverride w:ilvl="3"/>
    <w:lvlOverride w:ilvl="4"/>
    <w:lvlOverride w:ilvl="5"/>
    <w:lvlOverride w:ilvl="6"/>
    <w:lvlOverride w:ilvl="7"/>
    <w:lvlOverride w:ilvl="8"/>
  </w:num>
  <w:num w:numId="34">
    <w:abstractNumId w:val="8"/>
    <w:lvlOverride w:ilvl="0"/>
    <w:lvlOverride w:ilvl="1"/>
    <w:lvlOverride w:ilvl="2"/>
    <w:lvlOverride w:ilvl="3"/>
    <w:lvlOverride w:ilvl="4"/>
    <w:lvlOverride w:ilvl="5"/>
    <w:lvlOverride w:ilvl="6"/>
    <w:lvlOverride w:ilvl="7"/>
    <w:lvlOverride w:ilvl="8"/>
  </w:num>
  <w:num w:numId="35">
    <w:abstractNumId w:val="18"/>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80"/>
    <w:rsid w:val="00005263"/>
    <w:rsid w:val="000167EC"/>
    <w:rsid w:val="00020FF5"/>
    <w:rsid w:val="000277DC"/>
    <w:rsid w:val="00035E17"/>
    <w:rsid w:val="00042550"/>
    <w:rsid w:val="00042CEE"/>
    <w:rsid w:val="0004596A"/>
    <w:rsid w:val="000461B9"/>
    <w:rsid w:val="0005035D"/>
    <w:rsid w:val="0005135E"/>
    <w:rsid w:val="00057925"/>
    <w:rsid w:val="00070534"/>
    <w:rsid w:val="00071BE0"/>
    <w:rsid w:val="000735E2"/>
    <w:rsid w:val="000735E5"/>
    <w:rsid w:val="00074C80"/>
    <w:rsid w:val="000808D4"/>
    <w:rsid w:val="00086BC8"/>
    <w:rsid w:val="00095F9D"/>
    <w:rsid w:val="000A36A0"/>
    <w:rsid w:val="000A42C5"/>
    <w:rsid w:val="000A53B6"/>
    <w:rsid w:val="000A58B4"/>
    <w:rsid w:val="000B2E3F"/>
    <w:rsid w:val="000B600C"/>
    <w:rsid w:val="000C7257"/>
    <w:rsid w:val="000D7B6E"/>
    <w:rsid w:val="000E0D7B"/>
    <w:rsid w:val="000E14BD"/>
    <w:rsid w:val="000F2B54"/>
    <w:rsid w:val="000F2D46"/>
    <w:rsid w:val="00103D03"/>
    <w:rsid w:val="00113A18"/>
    <w:rsid w:val="00114A78"/>
    <w:rsid w:val="0013351C"/>
    <w:rsid w:val="00137511"/>
    <w:rsid w:val="00140D45"/>
    <w:rsid w:val="0014607E"/>
    <w:rsid w:val="001463EB"/>
    <w:rsid w:val="00147970"/>
    <w:rsid w:val="00151277"/>
    <w:rsid w:val="00160C6A"/>
    <w:rsid w:val="001619D0"/>
    <w:rsid w:val="00170ABE"/>
    <w:rsid w:val="001771E3"/>
    <w:rsid w:val="00191A47"/>
    <w:rsid w:val="001946DB"/>
    <w:rsid w:val="001A3ACD"/>
    <w:rsid w:val="001A3E08"/>
    <w:rsid w:val="001A6079"/>
    <w:rsid w:val="001B1850"/>
    <w:rsid w:val="001B40FC"/>
    <w:rsid w:val="001B7D2B"/>
    <w:rsid w:val="001C0BA6"/>
    <w:rsid w:val="001C5CD1"/>
    <w:rsid w:val="001D7E3F"/>
    <w:rsid w:val="001E2E1A"/>
    <w:rsid w:val="001E3BFC"/>
    <w:rsid w:val="001E3E6E"/>
    <w:rsid w:val="001E573D"/>
    <w:rsid w:val="001E64B5"/>
    <w:rsid w:val="001F0347"/>
    <w:rsid w:val="001F3255"/>
    <w:rsid w:val="001F32D9"/>
    <w:rsid w:val="001F604C"/>
    <w:rsid w:val="00200841"/>
    <w:rsid w:val="0020473F"/>
    <w:rsid w:val="002125C9"/>
    <w:rsid w:val="002131CF"/>
    <w:rsid w:val="00214BB3"/>
    <w:rsid w:val="00216969"/>
    <w:rsid w:val="002175EC"/>
    <w:rsid w:val="002214A9"/>
    <w:rsid w:val="00223DAA"/>
    <w:rsid w:val="0023094D"/>
    <w:rsid w:val="00233109"/>
    <w:rsid w:val="002403D7"/>
    <w:rsid w:val="00241152"/>
    <w:rsid w:val="00241D92"/>
    <w:rsid w:val="002451C4"/>
    <w:rsid w:val="00247941"/>
    <w:rsid w:val="00252B8A"/>
    <w:rsid w:val="002536A7"/>
    <w:rsid w:val="00260E31"/>
    <w:rsid w:val="00266C67"/>
    <w:rsid w:val="00270A2A"/>
    <w:rsid w:val="00271CCC"/>
    <w:rsid w:val="00276AC3"/>
    <w:rsid w:val="00293B53"/>
    <w:rsid w:val="00296213"/>
    <w:rsid w:val="002A5E3A"/>
    <w:rsid w:val="002B3092"/>
    <w:rsid w:val="002B5FE6"/>
    <w:rsid w:val="002B775D"/>
    <w:rsid w:val="002C0065"/>
    <w:rsid w:val="002C5298"/>
    <w:rsid w:val="002E02FA"/>
    <w:rsid w:val="002E1785"/>
    <w:rsid w:val="002E4E34"/>
    <w:rsid w:val="002F67D5"/>
    <w:rsid w:val="002F7BA3"/>
    <w:rsid w:val="003208AF"/>
    <w:rsid w:val="0032099C"/>
    <w:rsid w:val="003249B0"/>
    <w:rsid w:val="0032578B"/>
    <w:rsid w:val="00326899"/>
    <w:rsid w:val="0032790C"/>
    <w:rsid w:val="00337904"/>
    <w:rsid w:val="003420A9"/>
    <w:rsid w:val="003508ED"/>
    <w:rsid w:val="00351CC5"/>
    <w:rsid w:val="00366128"/>
    <w:rsid w:val="003715F6"/>
    <w:rsid w:val="00372471"/>
    <w:rsid w:val="00373D9B"/>
    <w:rsid w:val="00394089"/>
    <w:rsid w:val="00395099"/>
    <w:rsid w:val="003A0EB7"/>
    <w:rsid w:val="003A44EB"/>
    <w:rsid w:val="003A780F"/>
    <w:rsid w:val="003A7869"/>
    <w:rsid w:val="003A7C58"/>
    <w:rsid w:val="003B3812"/>
    <w:rsid w:val="003B4872"/>
    <w:rsid w:val="003B55BC"/>
    <w:rsid w:val="003D09AA"/>
    <w:rsid w:val="003E169D"/>
    <w:rsid w:val="003E534B"/>
    <w:rsid w:val="003E723E"/>
    <w:rsid w:val="003F2FB7"/>
    <w:rsid w:val="003F3351"/>
    <w:rsid w:val="003F545E"/>
    <w:rsid w:val="003F59D7"/>
    <w:rsid w:val="00401E14"/>
    <w:rsid w:val="0040469E"/>
    <w:rsid w:val="00411768"/>
    <w:rsid w:val="00413A72"/>
    <w:rsid w:val="00420F49"/>
    <w:rsid w:val="00424185"/>
    <w:rsid w:val="00432B01"/>
    <w:rsid w:val="00435FC9"/>
    <w:rsid w:val="004377BC"/>
    <w:rsid w:val="004449FE"/>
    <w:rsid w:val="00445BEE"/>
    <w:rsid w:val="004541F9"/>
    <w:rsid w:val="00455018"/>
    <w:rsid w:val="004605E6"/>
    <w:rsid w:val="00465D90"/>
    <w:rsid w:val="00471071"/>
    <w:rsid w:val="004717F6"/>
    <w:rsid w:val="00474248"/>
    <w:rsid w:val="00475F0F"/>
    <w:rsid w:val="00485810"/>
    <w:rsid w:val="004903AE"/>
    <w:rsid w:val="004A1B0C"/>
    <w:rsid w:val="004A38B6"/>
    <w:rsid w:val="004A3906"/>
    <w:rsid w:val="004A7654"/>
    <w:rsid w:val="004B1327"/>
    <w:rsid w:val="004B4BCA"/>
    <w:rsid w:val="004C2899"/>
    <w:rsid w:val="004C42B9"/>
    <w:rsid w:val="004D29B4"/>
    <w:rsid w:val="004D505C"/>
    <w:rsid w:val="004E0DDA"/>
    <w:rsid w:val="004E24EA"/>
    <w:rsid w:val="004E4893"/>
    <w:rsid w:val="004E4CBB"/>
    <w:rsid w:val="004E4EF3"/>
    <w:rsid w:val="004E6002"/>
    <w:rsid w:val="004F3ED8"/>
    <w:rsid w:val="004F3F59"/>
    <w:rsid w:val="004F40F5"/>
    <w:rsid w:val="005015A3"/>
    <w:rsid w:val="00510D4D"/>
    <w:rsid w:val="00513470"/>
    <w:rsid w:val="0051797D"/>
    <w:rsid w:val="00521A50"/>
    <w:rsid w:val="0052757A"/>
    <w:rsid w:val="005304F2"/>
    <w:rsid w:val="00530706"/>
    <w:rsid w:val="005340E2"/>
    <w:rsid w:val="005354AE"/>
    <w:rsid w:val="005368C7"/>
    <w:rsid w:val="005369B5"/>
    <w:rsid w:val="005420B5"/>
    <w:rsid w:val="00555B0B"/>
    <w:rsid w:val="005631BD"/>
    <w:rsid w:val="005710BB"/>
    <w:rsid w:val="00573A62"/>
    <w:rsid w:val="00576E33"/>
    <w:rsid w:val="0057711C"/>
    <w:rsid w:val="00577333"/>
    <w:rsid w:val="00581F30"/>
    <w:rsid w:val="00590E9F"/>
    <w:rsid w:val="005A51B3"/>
    <w:rsid w:val="005B2875"/>
    <w:rsid w:val="005B7098"/>
    <w:rsid w:val="005C0413"/>
    <w:rsid w:val="005C3CA3"/>
    <w:rsid w:val="005C6F54"/>
    <w:rsid w:val="005D1386"/>
    <w:rsid w:val="005D482F"/>
    <w:rsid w:val="005D58A6"/>
    <w:rsid w:val="005D76FA"/>
    <w:rsid w:val="005E3B57"/>
    <w:rsid w:val="005E5D38"/>
    <w:rsid w:val="005F4511"/>
    <w:rsid w:val="005F6B80"/>
    <w:rsid w:val="006014C0"/>
    <w:rsid w:val="0061203B"/>
    <w:rsid w:val="00620034"/>
    <w:rsid w:val="006211FC"/>
    <w:rsid w:val="006236A3"/>
    <w:rsid w:val="00623B0C"/>
    <w:rsid w:val="00625CE7"/>
    <w:rsid w:val="006266D5"/>
    <w:rsid w:val="006301B8"/>
    <w:rsid w:val="00631210"/>
    <w:rsid w:val="00633007"/>
    <w:rsid w:val="00635AE4"/>
    <w:rsid w:val="006378A0"/>
    <w:rsid w:val="0064063D"/>
    <w:rsid w:val="006506CA"/>
    <w:rsid w:val="00654D7F"/>
    <w:rsid w:val="006602B6"/>
    <w:rsid w:val="00662D85"/>
    <w:rsid w:val="006864CE"/>
    <w:rsid w:val="006866CF"/>
    <w:rsid w:val="006878DD"/>
    <w:rsid w:val="006A409E"/>
    <w:rsid w:val="006A54C3"/>
    <w:rsid w:val="006B4E78"/>
    <w:rsid w:val="006C3B78"/>
    <w:rsid w:val="006C6427"/>
    <w:rsid w:val="006D0774"/>
    <w:rsid w:val="006E0AD8"/>
    <w:rsid w:val="006E3661"/>
    <w:rsid w:val="006F7FA1"/>
    <w:rsid w:val="00702746"/>
    <w:rsid w:val="00703B9C"/>
    <w:rsid w:val="00703C29"/>
    <w:rsid w:val="007059BB"/>
    <w:rsid w:val="00710B10"/>
    <w:rsid w:val="0072245D"/>
    <w:rsid w:val="00723C5A"/>
    <w:rsid w:val="00725277"/>
    <w:rsid w:val="007302E2"/>
    <w:rsid w:val="00730905"/>
    <w:rsid w:val="00732A42"/>
    <w:rsid w:val="00733831"/>
    <w:rsid w:val="00733DA9"/>
    <w:rsid w:val="007349D9"/>
    <w:rsid w:val="00736290"/>
    <w:rsid w:val="00737F79"/>
    <w:rsid w:val="00740021"/>
    <w:rsid w:val="0074030B"/>
    <w:rsid w:val="00747381"/>
    <w:rsid w:val="007518D1"/>
    <w:rsid w:val="007562E6"/>
    <w:rsid w:val="00770D88"/>
    <w:rsid w:val="00772EBC"/>
    <w:rsid w:val="007736FA"/>
    <w:rsid w:val="0078180D"/>
    <w:rsid w:val="00785E9A"/>
    <w:rsid w:val="0078637E"/>
    <w:rsid w:val="00792307"/>
    <w:rsid w:val="00792C41"/>
    <w:rsid w:val="00793122"/>
    <w:rsid w:val="00794A06"/>
    <w:rsid w:val="00795077"/>
    <w:rsid w:val="007A2F19"/>
    <w:rsid w:val="007A6BD2"/>
    <w:rsid w:val="007F7554"/>
    <w:rsid w:val="007F7C62"/>
    <w:rsid w:val="008069DC"/>
    <w:rsid w:val="00807114"/>
    <w:rsid w:val="00807671"/>
    <w:rsid w:val="0081055E"/>
    <w:rsid w:val="008132A1"/>
    <w:rsid w:val="0081536B"/>
    <w:rsid w:val="00820451"/>
    <w:rsid w:val="008341A6"/>
    <w:rsid w:val="008407E3"/>
    <w:rsid w:val="00841B5A"/>
    <w:rsid w:val="008454DB"/>
    <w:rsid w:val="0084689A"/>
    <w:rsid w:val="00855873"/>
    <w:rsid w:val="00865222"/>
    <w:rsid w:val="00866886"/>
    <w:rsid w:val="00867B4A"/>
    <w:rsid w:val="00870B76"/>
    <w:rsid w:val="0087268B"/>
    <w:rsid w:val="00872EF0"/>
    <w:rsid w:val="00876985"/>
    <w:rsid w:val="00882649"/>
    <w:rsid w:val="008837CF"/>
    <w:rsid w:val="008A078A"/>
    <w:rsid w:val="008A12B2"/>
    <w:rsid w:val="008A4A57"/>
    <w:rsid w:val="008C1B2C"/>
    <w:rsid w:val="008C355E"/>
    <w:rsid w:val="008C4AFB"/>
    <w:rsid w:val="008C7D3D"/>
    <w:rsid w:val="008D192B"/>
    <w:rsid w:val="008D1E1D"/>
    <w:rsid w:val="008D6D0D"/>
    <w:rsid w:val="008E0B47"/>
    <w:rsid w:val="008E131A"/>
    <w:rsid w:val="008F6782"/>
    <w:rsid w:val="009051CB"/>
    <w:rsid w:val="00914511"/>
    <w:rsid w:val="009146D7"/>
    <w:rsid w:val="00926A7C"/>
    <w:rsid w:val="00930073"/>
    <w:rsid w:val="00930ACD"/>
    <w:rsid w:val="0093315C"/>
    <w:rsid w:val="0093331B"/>
    <w:rsid w:val="0094500F"/>
    <w:rsid w:val="0095104F"/>
    <w:rsid w:val="0095325C"/>
    <w:rsid w:val="00954EE3"/>
    <w:rsid w:val="009603B1"/>
    <w:rsid w:val="009638D9"/>
    <w:rsid w:val="00964E9E"/>
    <w:rsid w:val="00973219"/>
    <w:rsid w:val="0097386D"/>
    <w:rsid w:val="00982246"/>
    <w:rsid w:val="00982B3A"/>
    <w:rsid w:val="00985DDD"/>
    <w:rsid w:val="00986214"/>
    <w:rsid w:val="00986576"/>
    <w:rsid w:val="00987F89"/>
    <w:rsid w:val="00991648"/>
    <w:rsid w:val="00995E8E"/>
    <w:rsid w:val="009A044D"/>
    <w:rsid w:val="009A125A"/>
    <w:rsid w:val="009A174B"/>
    <w:rsid w:val="009A6A52"/>
    <w:rsid w:val="009A6E75"/>
    <w:rsid w:val="009B0FEB"/>
    <w:rsid w:val="009B1EAD"/>
    <w:rsid w:val="009B4BF4"/>
    <w:rsid w:val="009B5EEC"/>
    <w:rsid w:val="009C167A"/>
    <w:rsid w:val="009C400F"/>
    <w:rsid w:val="009C457F"/>
    <w:rsid w:val="009D5298"/>
    <w:rsid w:val="009D6D61"/>
    <w:rsid w:val="009E0ABA"/>
    <w:rsid w:val="009E3661"/>
    <w:rsid w:val="009F149F"/>
    <w:rsid w:val="009F3B6A"/>
    <w:rsid w:val="009F3C6B"/>
    <w:rsid w:val="009F51C4"/>
    <w:rsid w:val="009F5D97"/>
    <w:rsid w:val="009F604D"/>
    <w:rsid w:val="009F6D2A"/>
    <w:rsid w:val="009F7FAE"/>
    <w:rsid w:val="00A01A1D"/>
    <w:rsid w:val="00A0706D"/>
    <w:rsid w:val="00A07160"/>
    <w:rsid w:val="00A1332C"/>
    <w:rsid w:val="00A137A3"/>
    <w:rsid w:val="00A17A91"/>
    <w:rsid w:val="00A2052B"/>
    <w:rsid w:val="00A257C0"/>
    <w:rsid w:val="00A34CCA"/>
    <w:rsid w:val="00A45E8A"/>
    <w:rsid w:val="00A63733"/>
    <w:rsid w:val="00A6551F"/>
    <w:rsid w:val="00A754C7"/>
    <w:rsid w:val="00A75531"/>
    <w:rsid w:val="00A80BB4"/>
    <w:rsid w:val="00A8455E"/>
    <w:rsid w:val="00A85959"/>
    <w:rsid w:val="00A85A97"/>
    <w:rsid w:val="00A91762"/>
    <w:rsid w:val="00A9302F"/>
    <w:rsid w:val="00A941BD"/>
    <w:rsid w:val="00A962C3"/>
    <w:rsid w:val="00AA52CC"/>
    <w:rsid w:val="00AA7CA3"/>
    <w:rsid w:val="00AA7D04"/>
    <w:rsid w:val="00AB3DCF"/>
    <w:rsid w:val="00AB45BD"/>
    <w:rsid w:val="00AB60F0"/>
    <w:rsid w:val="00AC5672"/>
    <w:rsid w:val="00AD24B9"/>
    <w:rsid w:val="00AD252E"/>
    <w:rsid w:val="00AD5AE0"/>
    <w:rsid w:val="00AE6401"/>
    <w:rsid w:val="00AE6DC7"/>
    <w:rsid w:val="00AF2694"/>
    <w:rsid w:val="00AF63D2"/>
    <w:rsid w:val="00B01AFD"/>
    <w:rsid w:val="00B11A27"/>
    <w:rsid w:val="00B1262B"/>
    <w:rsid w:val="00B132D1"/>
    <w:rsid w:val="00B1409D"/>
    <w:rsid w:val="00B17111"/>
    <w:rsid w:val="00B17428"/>
    <w:rsid w:val="00B17770"/>
    <w:rsid w:val="00B20010"/>
    <w:rsid w:val="00B23D94"/>
    <w:rsid w:val="00B31EF5"/>
    <w:rsid w:val="00B3437B"/>
    <w:rsid w:val="00B373DB"/>
    <w:rsid w:val="00B53224"/>
    <w:rsid w:val="00B5336E"/>
    <w:rsid w:val="00B53A93"/>
    <w:rsid w:val="00B55242"/>
    <w:rsid w:val="00B5705B"/>
    <w:rsid w:val="00B72DA7"/>
    <w:rsid w:val="00B754D1"/>
    <w:rsid w:val="00B7617F"/>
    <w:rsid w:val="00B83B34"/>
    <w:rsid w:val="00B94AA7"/>
    <w:rsid w:val="00BA2BE7"/>
    <w:rsid w:val="00BA735E"/>
    <w:rsid w:val="00BB2871"/>
    <w:rsid w:val="00BB56E9"/>
    <w:rsid w:val="00BC7941"/>
    <w:rsid w:val="00BD5F0F"/>
    <w:rsid w:val="00BD7E10"/>
    <w:rsid w:val="00BD7E50"/>
    <w:rsid w:val="00BE12F8"/>
    <w:rsid w:val="00BE195E"/>
    <w:rsid w:val="00BE4E94"/>
    <w:rsid w:val="00BE6578"/>
    <w:rsid w:val="00C05F34"/>
    <w:rsid w:val="00C1215F"/>
    <w:rsid w:val="00C145AF"/>
    <w:rsid w:val="00C22A9B"/>
    <w:rsid w:val="00C277CF"/>
    <w:rsid w:val="00C315B5"/>
    <w:rsid w:val="00C33418"/>
    <w:rsid w:val="00C34980"/>
    <w:rsid w:val="00C35806"/>
    <w:rsid w:val="00C36F1D"/>
    <w:rsid w:val="00C43E24"/>
    <w:rsid w:val="00C504A2"/>
    <w:rsid w:val="00C546FE"/>
    <w:rsid w:val="00C54D01"/>
    <w:rsid w:val="00C55EEA"/>
    <w:rsid w:val="00C55FEC"/>
    <w:rsid w:val="00C56F03"/>
    <w:rsid w:val="00C65B87"/>
    <w:rsid w:val="00C66F28"/>
    <w:rsid w:val="00C73756"/>
    <w:rsid w:val="00C86F0F"/>
    <w:rsid w:val="00C86FC3"/>
    <w:rsid w:val="00C95F73"/>
    <w:rsid w:val="00C96CC5"/>
    <w:rsid w:val="00C97C71"/>
    <w:rsid w:val="00CA52FE"/>
    <w:rsid w:val="00CB2DFA"/>
    <w:rsid w:val="00CB4814"/>
    <w:rsid w:val="00CB670C"/>
    <w:rsid w:val="00CC0138"/>
    <w:rsid w:val="00CC05FF"/>
    <w:rsid w:val="00CC1B2A"/>
    <w:rsid w:val="00CC671B"/>
    <w:rsid w:val="00CD12D6"/>
    <w:rsid w:val="00CD2961"/>
    <w:rsid w:val="00CD3C76"/>
    <w:rsid w:val="00CD6A4A"/>
    <w:rsid w:val="00CF1CBE"/>
    <w:rsid w:val="00D030EE"/>
    <w:rsid w:val="00D035DB"/>
    <w:rsid w:val="00D07FA7"/>
    <w:rsid w:val="00D259AB"/>
    <w:rsid w:val="00D259E9"/>
    <w:rsid w:val="00D35E44"/>
    <w:rsid w:val="00D43E42"/>
    <w:rsid w:val="00D44D75"/>
    <w:rsid w:val="00D554B2"/>
    <w:rsid w:val="00D557DB"/>
    <w:rsid w:val="00D6147D"/>
    <w:rsid w:val="00D64C85"/>
    <w:rsid w:val="00D72E80"/>
    <w:rsid w:val="00D8763D"/>
    <w:rsid w:val="00D96250"/>
    <w:rsid w:val="00D96528"/>
    <w:rsid w:val="00D97D29"/>
    <w:rsid w:val="00DA04F5"/>
    <w:rsid w:val="00DA3EE4"/>
    <w:rsid w:val="00DA6B2D"/>
    <w:rsid w:val="00DA6C98"/>
    <w:rsid w:val="00DB079B"/>
    <w:rsid w:val="00DB0D8D"/>
    <w:rsid w:val="00DB4D47"/>
    <w:rsid w:val="00DB50AD"/>
    <w:rsid w:val="00DB58D2"/>
    <w:rsid w:val="00DB66A3"/>
    <w:rsid w:val="00DC404F"/>
    <w:rsid w:val="00DC6C3C"/>
    <w:rsid w:val="00DC7EAE"/>
    <w:rsid w:val="00DD395C"/>
    <w:rsid w:val="00DD6855"/>
    <w:rsid w:val="00DE5268"/>
    <w:rsid w:val="00DE629B"/>
    <w:rsid w:val="00DF4496"/>
    <w:rsid w:val="00E0118F"/>
    <w:rsid w:val="00E068C8"/>
    <w:rsid w:val="00E06979"/>
    <w:rsid w:val="00E140AD"/>
    <w:rsid w:val="00E14AF8"/>
    <w:rsid w:val="00E215D2"/>
    <w:rsid w:val="00E23D36"/>
    <w:rsid w:val="00E25832"/>
    <w:rsid w:val="00E25972"/>
    <w:rsid w:val="00E31E29"/>
    <w:rsid w:val="00E47103"/>
    <w:rsid w:val="00E5154D"/>
    <w:rsid w:val="00E57949"/>
    <w:rsid w:val="00E63EED"/>
    <w:rsid w:val="00E665E8"/>
    <w:rsid w:val="00E725D6"/>
    <w:rsid w:val="00E75BEE"/>
    <w:rsid w:val="00E76FC4"/>
    <w:rsid w:val="00E80313"/>
    <w:rsid w:val="00E83EA2"/>
    <w:rsid w:val="00E907D9"/>
    <w:rsid w:val="00E9312D"/>
    <w:rsid w:val="00E9408C"/>
    <w:rsid w:val="00E9789C"/>
    <w:rsid w:val="00EA0FA5"/>
    <w:rsid w:val="00EA3B51"/>
    <w:rsid w:val="00EA4176"/>
    <w:rsid w:val="00EA51D2"/>
    <w:rsid w:val="00EB0CEE"/>
    <w:rsid w:val="00EB1163"/>
    <w:rsid w:val="00EB4BA0"/>
    <w:rsid w:val="00EC4647"/>
    <w:rsid w:val="00ED638D"/>
    <w:rsid w:val="00ED6A96"/>
    <w:rsid w:val="00EE3FB3"/>
    <w:rsid w:val="00EF24E3"/>
    <w:rsid w:val="00EF25B9"/>
    <w:rsid w:val="00EF4C8A"/>
    <w:rsid w:val="00F01331"/>
    <w:rsid w:val="00F02D45"/>
    <w:rsid w:val="00F10559"/>
    <w:rsid w:val="00F14768"/>
    <w:rsid w:val="00F16DCF"/>
    <w:rsid w:val="00F21ED4"/>
    <w:rsid w:val="00F227EA"/>
    <w:rsid w:val="00F26F5E"/>
    <w:rsid w:val="00F27777"/>
    <w:rsid w:val="00F311F9"/>
    <w:rsid w:val="00F35974"/>
    <w:rsid w:val="00F35CD6"/>
    <w:rsid w:val="00F42B85"/>
    <w:rsid w:val="00F46362"/>
    <w:rsid w:val="00F468FE"/>
    <w:rsid w:val="00F613EB"/>
    <w:rsid w:val="00F6434E"/>
    <w:rsid w:val="00F70293"/>
    <w:rsid w:val="00F85109"/>
    <w:rsid w:val="00F854B4"/>
    <w:rsid w:val="00F859D0"/>
    <w:rsid w:val="00F8712E"/>
    <w:rsid w:val="00F96E32"/>
    <w:rsid w:val="00FA03B2"/>
    <w:rsid w:val="00FA215E"/>
    <w:rsid w:val="00FB1BD8"/>
    <w:rsid w:val="00FB42D9"/>
    <w:rsid w:val="00FB5327"/>
    <w:rsid w:val="00FB66DA"/>
    <w:rsid w:val="00FC52D7"/>
    <w:rsid w:val="00FC55FE"/>
    <w:rsid w:val="00FD279C"/>
    <w:rsid w:val="00FD4E81"/>
    <w:rsid w:val="00FD4F15"/>
    <w:rsid w:val="00FD73C2"/>
    <w:rsid w:val="00FD73D3"/>
    <w:rsid w:val="00FD7B78"/>
    <w:rsid w:val="00FE11C5"/>
    <w:rsid w:val="00FE1544"/>
    <w:rsid w:val="00FF0D4C"/>
    <w:rsid w:val="00FF1A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245D"/>
    <w:pPr>
      <w:widowControl w:val="0"/>
      <w:spacing w:after="0" w:line="240" w:lineRule="auto"/>
    </w:pPr>
    <w:rPr>
      <w:lang w:val="en-US"/>
    </w:rPr>
  </w:style>
  <w:style w:type="paragraph" w:styleId="Ttulo1">
    <w:name w:val="heading 1"/>
    <w:basedOn w:val="Normal"/>
    <w:link w:val="Ttulo1Car"/>
    <w:uiPriority w:val="1"/>
    <w:qFormat/>
    <w:rsid w:val="005F6B80"/>
    <w:pPr>
      <w:ind w:left="100"/>
      <w:outlineLvl w:val="0"/>
    </w:pPr>
    <w:rPr>
      <w:rFonts w:ascii="Cambria" w:eastAsia="Cambria" w:hAnsi="Cambria"/>
      <w:b/>
      <w:bCs/>
      <w:sz w:val="24"/>
      <w:szCs w:val="24"/>
    </w:rPr>
  </w:style>
  <w:style w:type="paragraph" w:styleId="Ttulo2">
    <w:name w:val="heading 2"/>
    <w:basedOn w:val="Normal"/>
    <w:next w:val="Normal"/>
    <w:link w:val="Ttulo2Car"/>
    <w:uiPriority w:val="9"/>
    <w:unhideWhenUsed/>
    <w:qFormat/>
    <w:rsid w:val="00E06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055E"/>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270A2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F6B80"/>
    <w:rPr>
      <w:rFonts w:ascii="Cambria" w:eastAsia="Cambria" w:hAnsi="Cambria"/>
      <w:b/>
      <w:bCs/>
      <w:sz w:val="24"/>
      <w:szCs w:val="24"/>
      <w:lang w:val="en-US"/>
    </w:rPr>
  </w:style>
  <w:style w:type="paragraph" w:styleId="Encabezado">
    <w:name w:val="header"/>
    <w:basedOn w:val="Normal"/>
    <w:link w:val="EncabezadoCar"/>
    <w:uiPriority w:val="99"/>
    <w:unhideWhenUsed/>
    <w:rsid w:val="005F6B80"/>
    <w:pPr>
      <w:tabs>
        <w:tab w:val="center" w:pos="4419"/>
        <w:tab w:val="right" w:pos="8838"/>
      </w:tabs>
    </w:pPr>
  </w:style>
  <w:style w:type="character" w:customStyle="1" w:styleId="EncabezadoCar">
    <w:name w:val="Encabezado Car"/>
    <w:basedOn w:val="Fuentedeprrafopredeter"/>
    <w:link w:val="Encabezado"/>
    <w:uiPriority w:val="99"/>
    <w:rsid w:val="005F6B80"/>
    <w:rPr>
      <w:lang w:val="en-US"/>
    </w:rPr>
  </w:style>
  <w:style w:type="paragraph" w:styleId="Textoindependiente">
    <w:name w:val="Body Text"/>
    <w:basedOn w:val="Normal"/>
    <w:link w:val="TextoindependienteCar"/>
    <w:uiPriority w:val="1"/>
    <w:qFormat/>
    <w:rsid w:val="005F6B80"/>
    <w:pPr>
      <w:ind w:left="10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5F6B80"/>
    <w:rPr>
      <w:rFonts w:ascii="Times New Roman" w:eastAsia="Times New Roman" w:hAnsi="Times New Roman"/>
      <w:sz w:val="24"/>
      <w:szCs w:val="24"/>
      <w:lang w:val="en-US"/>
    </w:rPr>
  </w:style>
  <w:style w:type="paragraph" w:styleId="Prrafodelista">
    <w:name w:val="List Paragraph"/>
    <w:basedOn w:val="Normal"/>
    <w:uiPriority w:val="34"/>
    <w:qFormat/>
    <w:rsid w:val="005F6B80"/>
  </w:style>
  <w:style w:type="paragraph" w:styleId="Textodeglobo">
    <w:name w:val="Balloon Text"/>
    <w:basedOn w:val="Normal"/>
    <w:link w:val="TextodegloboCar"/>
    <w:uiPriority w:val="99"/>
    <w:semiHidden/>
    <w:unhideWhenUsed/>
    <w:rsid w:val="005F6B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B80"/>
    <w:rPr>
      <w:rFonts w:ascii="Tahoma" w:hAnsi="Tahoma" w:cs="Tahoma"/>
      <w:sz w:val="16"/>
      <w:szCs w:val="16"/>
      <w:lang w:val="en-US"/>
    </w:rPr>
  </w:style>
  <w:style w:type="character" w:styleId="Hipervnculo">
    <w:name w:val="Hyperlink"/>
    <w:basedOn w:val="Fuentedeprrafopredeter"/>
    <w:uiPriority w:val="99"/>
    <w:unhideWhenUsed/>
    <w:rsid w:val="00F854B4"/>
    <w:rPr>
      <w:color w:val="0000FF" w:themeColor="hyperlink"/>
      <w:u w:val="single"/>
    </w:rPr>
  </w:style>
  <w:style w:type="character" w:customStyle="1" w:styleId="a-size-extra-large">
    <w:name w:val="a-size-extra-large"/>
    <w:basedOn w:val="Fuentedeprrafopredeter"/>
    <w:rsid w:val="00B5336E"/>
  </w:style>
  <w:style w:type="character" w:customStyle="1" w:styleId="apple-converted-space">
    <w:name w:val="apple-converted-space"/>
    <w:basedOn w:val="Fuentedeprrafopredeter"/>
    <w:rsid w:val="00B5336E"/>
  </w:style>
  <w:style w:type="character" w:styleId="Refdecomentario">
    <w:name w:val="annotation reference"/>
    <w:basedOn w:val="Fuentedeprrafopredeter"/>
    <w:uiPriority w:val="99"/>
    <w:semiHidden/>
    <w:unhideWhenUsed/>
    <w:rsid w:val="00AA7CA3"/>
    <w:rPr>
      <w:sz w:val="16"/>
      <w:szCs w:val="16"/>
    </w:rPr>
  </w:style>
  <w:style w:type="paragraph" w:styleId="Textocomentario">
    <w:name w:val="annotation text"/>
    <w:basedOn w:val="Normal"/>
    <w:link w:val="TextocomentarioCar"/>
    <w:uiPriority w:val="99"/>
    <w:semiHidden/>
    <w:unhideWhenUsed/>
    <w:rsid w:val="00AA7CA3"/>
    <w:rPr>
      <w:sz w:val="20"/>
      <w:szCs w:val="20"/>
    </w:rPr>
  </w:style>
  <w:style w:type="character" w:customStyle="1" w:styleId="TextocomentarioCar">
    <w:name w:val="Texto comentario Car"/>
    <w:basedOn w:val="Fuentedeprrafopredeter"/>
    <w:link w:val="Textocomentario"/>
    <w:uiPriority w:val="99"/>
    <w:semiHidden/>
    <w:rsid w:val="00AA7CA3"/>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AA7CA3"/>
    <w:rPr>
      <w:b/>
      <w:bCs/>
    </w:rPr>
  </w:style>
  <w:style w:type="character" w:customStyle="1" w:styleId="AsuntodelcomentarioCar">
    <w:name w:val="Asunto del comentario Car"/>
    <w:basedOn w:val="TextocomentarioCar"/>
    <w:link w:val="Asuntodelcomentario"/>
    <w:uiPriority w:val="99"/>
    <w:semiHidden/>
    <w:rsid w:val="00AA7CA3"/>
    <w:rPr>
      <w:b/>
      <w:bCs/>
      <w:sz w:val="20"/>
      <w:szCs w:val="20"/>
      <w:lang w:val="en-US"/>
    </w:rPr>
  </w:style>
  <w:style w:type="paragraph" w:styleId="Textonotapie">
    <w:name w:val="footnote text"/>
    <w:basedOn w:val="Normal"/>
    <w:link w:val="TextonotapieCar"/>
    <w:uiPriority w:val="99"/>
    <w:rsid w:val="00A91762"/>
    <w:pPr>
      <w:widowControl/>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rsid w:val="00A91762"/>
    <w:rPr>
      <w:rFonts w:ascii="Arial" w:eastAsia="Times New Roman" w:hAnsi="Arial" w:cs="Times New Roman"/>
      <w:sz w:val="20"/>
      <w:szCs w:val="20"/>
      <w:lang w:val="es-ES" w:eastAsia="es-ES"/>
    </w:rPr>
  </w:style>
  <w:style w:type="character" w:styleId="Refdenotaalpie">
    <w:name w:val="footnote reference"/>
    <w:rsid w:val="00A91762"/>
    <w:rPr>
      <w:vertAlign w:val="superscript"/>
    </w:rPr>
  </w:style>
  <w:style w:type="character" w:customStyle="1" w:styleId="Ttulo3Car">
    <w:name w:val="Título 3 Car"/>
    <w:basedOn w:val="Fuentedeprrafopredeter"/>
    <w:link w:val="Ttulo3"/>
    <w:uiPriority w:val="9"/>
    <w:rsid w:val="0081055E"/>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rsid w:val="00E068C8"/>
    <w:rPr>
      <w:rFonts w:asciiTheme="majorHAnsi" w:eastAsiaTheme="majorEastAsia" w:hAnsiTheme="majorHAnsi" w:cstheme="majorBidi"/>
      <w:b/>
      <w:bCs/>
      <w:color w:val="4F81BD" w:themeColor="accent1"/>
      <w:sz w:val="26"/>
      <w:szCs w:val="26"/>
      <w:lang w:val="en-US"/>
    </w:rPr>
  </w:style>
  <w:style w:type="paragraph" w:styleId="Sinespaciado">
    <w:name w:val="No Spacing"/>
    <w:uiPriority w:val="1"/>
    <w:qFormat/>
    <w:rsid w:val="008341A6"/>
    <w:pPr>
      <w:widowControl w:val="0"/>
      <w:spacing w:after="0" w:line="240" w:lineRule="auto"/>
    </w:pPr>
    <w:rPr>
      <w:lang w:val="en-US"/>
    </w:rPr>
  </w:style>
  <w:style w:type="character" w:customStyle="1" w:styleId="Ttulo5Car">
    <w:name w:val="Título 5 Car"/>
    <w:basedOn w:val="Fuentedeprrafopredeter"/>
    <w:link w:val="Ttulo5"/>
    <w:uiPriority w:val="9"/>
    <w:semiHidden/>
    <w:rsid w:val="00270A2A"/>
    <w:rPr>
      <w:rFonts w:asciiTheme="majorHAnsi" w:eastAsiaTheme="majorEastAsia" w:hAnsiTheme="majorHAnsi" w:cstheme="majorBidi"/>
      <w:color w:val="243F60" w:themeColor="accent1" w:themeShade="7F"/>
      <w:lang w:val="en-US"/>
    </w:rPr>
  </w:style>
  <w:style w:type="paragraph" w:styleId="Piedepgina">
    <w:name w:val="footer"/>
    <w:basedOn w:val="Normal"/>
    <w:link w:val="PiedepginaCar"/>
    <w:uiPriority w:val="99"/>
    <w:unhideWhenUsed/>
    <w:rsid w:val="00270A2A"/>
    <w:pPr>
      <w:tabs>
        <w:tab w:val="center" w:pos="4320"/>
        <w:tab w:val="right" w:pos="8640"/>
      </w:tabs>
    </w:pPr>
  </w:style>
  <w:style w:type="character" w:customStyle="1" w:styleId="PiedepginaCar">
    <w:name w:val="Pie de página Car"/>
    <w:basedOn w:val="Fuentedeprrafopredeter"/>
    <w:link w:val="Piedepgina"/>
    <w:uiPriority w:val="99"/>
    <w:rsid w:val="00270A2A"/>
    <w:rPr>
      <w:lang w:val="en-US"/>
    </w:rPr>
  </w:style>
  <w:style w:type="paragraph" w:styleId="NormalWeb">
    <w:name w:val="Normal (Web)"/>
    <w:basedOn w:val="Normal"/>
    <w:uiPriority w:val="99"/>
    <w:semiHidden/>
    <w:unhideWhenUsed/>
    <w:rsid w:val="000735E5"/>
    <w:pPr>
      <w:widowControl/>
      <w:spacing w:before="100" w:beforeAutospacing="1" w:after="100" w:afterAutospacing="1"/>
    </w:pPr>
    <w:rPr>
      <w:rFonts w:ascii="Times" w:hAnsi="Times" w:cs="Times New Roman"/>
      <w:sz w:val="20"/>
      <w:szCs w:val="20"/>
    </w:rPr>
  </w:style>
  <w:style w:type="character" w:styleId="Hipervnculovisitado">
    <w:name w:val="FollowedHyperlink"/>
    <w:basedOn w:val="Fuentedeprrafopredeter"/>
    <w:uiPriority w:val="99"/>
    <w:semiHidden/>
    <w:unhideWhenUsed/>
    <w:rsid w:val="00A754C7"/>
    <w:rPr>
      <w:color w:val="800080" w:themeColor="followedHyperlink"/>
      <w:u w:val="single"/>
    </w:rPr>
  </w:style>
  <w:style w:type="character" w:styleId="Nmerodepgina">
    <w:name w:val="page number"/>
    <w:basedOn w:val="Fuentedeprrafopredeter"/>
    <w:uiPriority w:val="99"/>
    <w:semiHidden/>
    <w:unhideWhenUsed/>
    <w:rsid w:val="00E31E29"/>
  </w:style>
  <w:style w:type="character" w:customStyle="1" w:styleId="58cl">
    <w:name w:val="_58cl"/>
    <w:basedOn w:val="Fuentedeprrafopredeter"/>
    <w:rsid w:val="00633007"/>
  </w:style>
  <w:style w:type="character" w:customStyle="1" w:styleId="58cm">
    <w:name w:val="_58cm"/>
    <w:basedOn w:val="Fuentedeprrafopredeter"/>
    <w:rsid w:val="00633007"/>
  </w:style>
  <w:style w:type="paragraph" w:customStyle="1" w:styleId="Normal1">
    <w:name w:val="Normal1"/>
    <w:rsid w:val="00703B9C"/>
    <w:pPr>
      <w:widowControl w:val="0"/>
      <w:spacing w:after="0" w:line="240" w:lineRule="auto"/>
    </w:pPr>
    <w:rPr>
      <w:rFonts w:ascii="Calibri" w:eastAsia="Calibri" w:hAnsi="Calibri" w:cs="Calibri"/>
      <w:color w:val="000000"/>
      <w:lang w:val="en-US"/>
    </w:rPr>
  </w:style>
  <w:style w:type="paragraph" w:customStyle="1" w:styleId="BodyA">
    <w:name w:val="Body A"/>
    <w:rsid w:val="00F227EA"/>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2245D"/>
    <w:pPr>
      <w:widowControl w:val="0"/>
      <w:spacing w:after="0" w:line="240" w:lineRule="auto"/>
    </w:pPr>
    <w:rPr>
      <w:lang w:val="en-US"/>
    </w:rPr>
  </w:style>
  <w:style w:type="paragraph" w:styleId="Ttulo1">
    <w:name w:val="heading 1"/>
    <w:basedOn w:val="Normal"/>
    <w:link w:val="Ttulo1Car"/>
    <w:uiPriority w:val="1"/>
    <w:qFormat/>
    <w:rsid w:val="005F6B80"/>
    <w:pPr>
      <w:ind w:left="100"/>
      <w:outlineLvl w:val="0"/>
    </w:pPr>
    <w:rPr>
      <w:rFonts w:ascii="Cambria" w:eastAsia="Cambria" w:hAnsi="Cambria"/>
      <w:b/>
      <w:bCs/>
      <w:sz w:val="24"/>
      <w:szCs w:val="24"/>
    </w:rPr>
  </w:style>
  <w:style w:type="paragraph" w:styleId="Ttulo2">
    <w:name w:val="heading 2"/>
    <w:basedOn w:val="Normal"/>
    <w:next w:val="Normal"/>
    <w:link w:val="Ttulo2Car"/>
    <w:uiPriority w:val="9"/>
    <w:unhideWhenUsed/>
    <w:qFormat/>
    <w:rsid w:val="00E06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055E"/>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270A2A"/>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F6B80"/>
    <w:rPr>
      <w:rFonts w:ascii="Cambria" w:eastAsia="Cambria" w:hAnsi="Cambria"/>
      <w:b/>
      <w:bCs/>
      <w:sz w:val="24"/>
      <w:szCs w:val="24"/>
      <w:lang w:val="en-US"/>
    </w:rPr>
  </w:style>
  <w:style w:type="paragraph" w:styleId="Encabezado">
    <w:name w:val="header"/>
    <w:basedOn w:val="Normal"/>
    <w:link w:val="EncabezadoCar"/>
    <w:uiPriority w:val="99"/>
    <w:unhideWhenUsed/>
    <w:rsid w:val="005F6B80"/>
    <w:pPr>
      <w:tabs>
        <w:tab w:val="center" w:pos="4419"/>
        <w:tab w:val="right" w:pos="8838"/>
      </w:tabs>
    </w:pPr>
  </w:style>
  <w:style w:type="character" w:customStyle="1" w:styleId="EncabezadoCar">
    <w:name w:val="Encabezado Car"/>
    <w:basedOn w:val="Fuentedeprrafopredeter"/>
    <w:link w:val="Encabezado"/>
    <w:uiPriority w:val="99"/>
    <w:rsid w:val="005F6B80"/>
    <w:rPr>
      <w:lang w:val="en-US"/>
    </w:rPr>
  </w:style>
  <w:style w:type="paragraph" w:styleId="Textoindependiente">
    <w:name w:val="Body Text"/>
    <w:basedOn w:val="Normal"/>
    <w:link w:val="TextoindependienteCar"/>
    <w:uiPriority w:val="1"/>
    <w:qFormat/>
    <w:rsid w:val="005F6B80"/>
    <w:pPr>
      <w:ind w:left="10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5F6B80"/>
    <w:rPr>
      <w:rFonts w:ascii="Times New Roman" w:eastAsia="Times New Roman" w:hAnsi="Times New Roman"/>
      <w:sz w:val="24"/>
      <w:szCs w:val="24"/>
      <w:lang w:val="en-US"/>
    </w:rPr>
  </w:style>
  <w:style w:type="paragraph" w:styleId="Prrafodelista">
    <w:name w:val="List Paragraph"/>
    <w:basedOn w:val="Normal"/>
    <w:uiPriority w:val="34"/>
    <w:qFormat/>
    <w:rsid w:val="005F6B80"/>
  </w:style>
  <w:style w:type="paragraph" w:styleId="Textodeglobo">
    <w:name w:val="Balloon Text"/>
    <w:basedOn w:val="Normal"/>
    <w:link w:val="TextodegloboCar"/>
    <w:uiPriority w:val="99"/>
    <w:semiHidden/>
    <w:unhideWhenUsed/>
    <w:rsid w:val="005F6B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F6B80"/>
    <w:rPr>
      <w:rFonts w:ascii="Tahoma" w:hAnsi="Tahoma" w:cs="Tahoma"/>
      <w:sz w:val="16"/>
      <w:szCs w:val="16"/>
      <w:lang w:val="en-US"/>
    </w:rPr>
  </w:style>
  <w:style w:type="character" w:styleId="Hipervnculo">
    <w:name w:val="Hyperlink"/>
    <w:basedOn w:val="Fuentedeprrafopredeter"/>
    <w:uiPriority w:val="99"/>
    <w:unhideWhenUsed/>
    <w:rsid w:val="00F854B4"/>
    <w:rPr>
      <w:color w:val="0000FF" w:themeColor="hyperlink"/>
      <w:u w:val="single"/>
    </w:rPr>
  </w:style>
  <w:style w:type="character" w:customStyle="1" w:styleId="a-size-extra-large">
    <w:name w:val="a-size-extra-large"/>
    <w:basedOn w:val="Fuentedeprrafopredeter"/>
    <w:rsid w:val="00B5336E"/>
  </w:style>
  <w:style w:type="character" w:customStyle="1" w:styleId="apple-converted-space">
    <w:name w:val="apple-converted-space"/>
    <w:basedOn w:val="Fuentedeprrafopredeter"/>
    <w:rsid w:val="00B5336E"/>
  </w:style>
  <w:style w:type="character" w:styleId="Refdecomentario">
    <w:name w:val="annotation reference"/>
    <w:basedOn w:val="Fuentedeprrafopredeter"/>
    <w:uiPriority w:val="99"/>
    <w:semiHidden/>
    <w:unhideWhenUsed/>
    <w:rsid w:val="00AA7CA3"/>
    <w:rPr>
      <w:sz w:val="16"/>
      <w:szCs w:val="16"/>
    </w:rPr>
  </w:style>
  <w:style w:type="paragraph" w:styleId="Textocomentario">
    <w:name w:val="annotation text"/>
    <w:basedOn w:val="Normal"/>
    <w:link w:val="TextocomentarioCar"/>
    <w:uiPriority w:val="99"/>
    <w:semiHidden/>
    <w:unhideWhenUsed/>
    <w:rsid w:val="00AA7CA3"/>
    <w:rPr>
      <w:sz w:val="20"/>
      <w:szCs w:val="20"/>
    </w:rPr>
  </w:style>
  <w:style w:type="character" w:customStyle="1" w:styleId="TextocomentarioCar">
    <w:name w:val="Texto comentario Car"/>
    <w:basedOn w:val="Fuentedeprrafopredeter"/>
    <w:link w:val="Textocomentario"/>
    <w:uiPriority w:val="99"/>
    <w:semiHidden/>
    <w:rsid w:val="00AA7CA3"/>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AA7CA3"/>
    <w:rPr>
      <w:b/>
      <w:bCs/>
    </w:rPr>
  </w:style>
  <w:style w:type="character" w:customStyle="1" w:styleId="AsuntodelcomentarioCar">
    <w:name w:val="Asunto del comentario Car"/>
    <w:basedOn w:val="TextocomentarioCar"/>
    <w:link w:val="Asuntodelcomentario"/>
    <w:uiPriority w:val="99"/>
    <w:semiHidden/>
    <w:rsid w:val="00AA7CA3"/>
    <w:rPr>
      <w:b/>
      <w:bCs/>
      <w:sz w:val="20"/>
      <w:szCs w:val="20"/>
      <w:lang w:val="en-US"/>
    </w:rPr>
  </w:style>
  <w:style w:type="paragraph" w:styleId="Textonotapie">
    <w:name w:val="footnote text"/>
    <w:basedOn w:val="Normal"/>
    <w:link w:val="TextonotapieCar"/>
    <w:uiPriority w:val="99"/>
    <w:rsid w:val="00A91762"/>
    <w:pPr>
      <w:widowControl/>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rsid w:val="00A91762"/>
    <w:rPr>
      <w:rFonts w:ascii="Arial" w:eastAsia="Times New Roman" w:hAnsi="Arial" w:cs="Times New Roman"/>
      <w:sz w:val="20"/>
      <w:szCs w:val="20"/>
      <w:lang w:val="es-ES" w:eastAsia="es-ES"/>
    </w:rPr>
  </w:style>
  <w:style w:type="character" w:styleId="Refdenotaalpie">
    <w:name w:val="footnote reference"/>
    <w:rsid w:val="00A91762"/>
    <w:rPr>
      <w:vertAlign w:val="superscript"/>
    </w:rPr>
  </w:style>
  <w:style w:type="character" w:customStyle="1" w:styleId="Ttulo3Car">
    <w:name w:val="Título 3 Car"/>
    <w:basedOn w:val="Fuentedeprrafopredeter"/>
    <w:link w:val="Ttulo3"/>
    <w:uiPriority w:val="9"/>
    <w:rsid w:val="0081055E"/>
    <w:rPr>
      <w:rFonts w:asciiTheme="majorHAnsi" w:eastAsiaTheme="majorEastAsia" w:hAnsiTheme="majorHAnsi" w:cstheme="majorBidi"/>
      <w:b/>
      <w:bCs/>
      <w:color w:val="4F81BD" w:themeColor="accent1"/>
      <w:lang w:val="en-US"/>
    </w:rPr>
  </w:style>
  <w:style w:type="character" w:customStyle="1" w:styleId="Ttulo2Car">
    <w:name w:val="Título 2 Car"/>
    <w:basedOn w:val="Fuentedeprrafopredeter"/>
    <w:link w:val="Ttulo2"/>
    <w:uiPriority w:val="9"/>
    <w:rsid w:val="00E068C8"/>
    <w:rPr>
      <w:rFonts w:asciiTheme="majorHAnsi" w:eastAsiaTheme="majorEastAsia" w:hAnsiTheme="majorHAnsi" w:cstheme="majorBidi"/>
      <w:b/>
      <w:bCs/>
      <w:color w:val="4F81BD" w:themeColor="accent1"/>
      <w:sz w:val="26"/>
      <w:szCs w:val="26"/>
      <w:lang w:val="en-US"/>
    </w:rPr>
  </w:style>
  <w:style w:type="paragraph" w:styleId="Sinespaciado">
    <w:name w:val="No Spacing"/>
    <w:uiPriority w:val="1"/>
    <w:qFormat/>
    <w:rsid w:val="008341A6"/>
    <w:pPr>
      <w:widowControl w:val="0"/>
      <w:spacing w:after="0" w:line="240" w:lineRule="auto"/>
    </w:pPr>
    <w:rPr>
      <w:lang w:val="en-US"/>
    </w:rPr>
  </w:style>
  <w:style w:type="character" w:customStyle="1" w:styleId="Ttulo5Car">
    <w:name w:val="Título 5 Car"/>
    <w:basedOn w:val="Fuentedeprrafopredeter"/>
    <w:link w:val="Ttulo5"/>
    <w:uiPriority w:val="9"/>
    <w:semiHidden/>
    <w:rsid w:val="00270A2A"/>
    <w:rPr>
      <w:rFonts w:asciiTheme="majorHAnsi" w:eastAsiaTheme="majorEastAsia" w:hAnsiTheme="majorHAnsi" w:cstheme="majorBidi"/>
      <w:color w:val="243F60" w:themeColor="accent1" w:themeShade="7F"/>
      <w:lang w:val="en-US"/>
    </w:rPr>
  </w:style>
  <w:style w:type="paragraph" w:styleId="Piedepgina">
    <w:name w:val="footer"/>
    <w:basedOn w:val="Normal"/>
    <w:link w:val="PiedepginaCar"/>
    <w:uiPriority w:val="99"/>
    <w:unhideWhenUsed/>
    <w:rsid w:val="00270A2A"/>
    <w:pPr>
      <w:tabs>
        <w:tab w:val="center" w:pos="4320"/>
        <w:tab w:val="right" w:pos="8640"/>
      </w:tabs>
    </w:pPr>
  </w:style>
  <w:style w:type="character" w:customStyle="1" w:styleId="PiedepginaCar">
    <w:name w:val="Pie de página Car"/>
    <w:basedOn w:val="Fuentedeprrafopredeter"/>
    <w:link w:val="Piedepgina"/>
    <w:uiPriority w:val="99"/>
    <w:rsid w:val="00270A2A"/>
    <w:rPr>
      <w:lang w:val="en-US"/>
    </w:rPr>
  </w:style>
  <w:style w:type="paragraph" w:styleId="NormalWeb">
    <w:name w:val="Normal (Web)"/>
    <w:basedOn w:val="Normal"/>
    <w:uiPriority w:val="99"/>
    <w:semiHidden/>
    <w:unhideWhenUsed/>
    <w:rsid w:val="000735E5"/>
    <w:pPr>
      <w:widowControl/>
      <w:spacing w:before="100" w:beforeAutospacing="1" w:after="100" w:afterAutospacing="1"/>
    </w:pPr>
    <w:rPr>
      <w:rFonts w:ascii="Times" w:hAnsi="Times" w:cs="Times New Roman"/>
      <w:sz w:val="20"/>
      <w:szCs w:val="20"/>
    </w:rPr>
  </w:style>
  <w:style w:type="character" w:styleId="Hipervnculovisitado">
    <w:name w:val="FollowedHyperlink"/>
    <w:basedOn w:val="Fuentedeprrafopredeter"/>
    <w:uiPriority w:val="99"/>
    <w:semiHidden/>
    <w:unhideWhenUsed/>
    <w:rsid w:val="00A754C7"/>
    <w:rPr>
      <w:color w:val="800080" w:themeColor="followedHyperlink"/>
      <w:u w:val="single"/>
    </w:rPr>
  </w:style>
  <w:style w:type="character" w:styleId="Nmerodepgina">
    <w:name w:val="page number"/>
    <w:basedOn w:val="Fuentedeprrafopredeter"/>
    <w:uiPriority w:val="99"/>
    <w:semiHidden/>
    <w:unhideWhenUsed/>
    <w:rsid w:val="00E31E29"/>
  </w:style>
  <w:style w:type="character" w:customStyle="1" w:styleId="58cl">
    <w:name w:val="_58cl"/>
    <w:basedOn w:val="Fuentedeprrafopredeter"/>
    <w:rsid w:val="00633007"/>
  </w:style>
  <w:style w:type="character" w:customStyle="1" w:styleId="58cm">
    <w:name w:val="_58cm"/>
    <w:basedOn w:val="Fuentedeprrafopredeter"/>
    <w:rsid w:val="00633007"/>
  </w:style>
  <w:style w:type="paragraph" w:customStyle="1" w:styleId="Normal1">
    <w:name w:val="Normal1"/>
    <w:rsid w:val="00703B9C"/>
    <w:pPr>
      <w:widowControl w:val="0"/>
      <w:spacing w:after="0" w:line="240" w:lineRule="auto"/>
    </w:pPr>
    <w:rPr>
      <w:rFonts w:ascii="Calibri" w:eastAsia="Calibri" w:hAnsi="Calibri" w:cs="Calibri"/>
      <w:color w:val="000000"/>
      <w:lang w:val="en-US"/>
    </w:rPr>
  </w:style>
  <w:style w:type="paragraph" w:customStyle="1" w:styleId="BodyA">
    <w:name w:val="Body A"/>
    <w:rsid w:val="00F227EA"/>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9975">
      <w:bodyDiv w:val="1"/>
      <w:marLeft w:val="0"/>
      <w:marRight w:val="0"/>
      <w:marTop w:val="0"/>
      <w:marBottom w:val="0"/>
      <w:divBdr>
        <w:top w:val="none" w:sz="0" w:space="0" w:color="auto"/>
        <w:left w:val="none" w:sz="0" w:space="0" w:color="auto"/>
        <w:bottom w:val="none" w:sz="0" w:space="0" w:color="auto"/>
        <w:right w:val="none" w:sz="0" w:space="0" w:color="auto"/>
      </w:divBdr>
    </w:div>
    <w:div w:id="457576051">
      <w:bodyDiv w:val="1"/>
      <w:marLeft w:val="0"/>
      <w:marRight w:val="0"/>
      <w:marTop w:val="0"/>
      <w:marBottom w:val="0"/>
      <w:divBdr>
        <w:top w:val="none" w:sz="0" w:space="0" w:color="auto"/>
        <w:left w:val="none" w:sz="0" w:space="0" w:color="auto"/>
        <w:bottom w:val="none" w:sz="0" w:space="0" w:color="auto"/>
        <w:right w:val="none" w:sz="0" w:space="0" w:color="auto"/>
      </w:divBdr>
    </w:div>
    <w:div w:id="841165988">
      <w:bodyDiv w:val="1"/>
      <w:marLeft w:val="0"/>
      <w:marRight w:val="0"/>
      <w:marTop w:val="0"/>
      <w:marBottom w:val="0"/>
      <w:divBdr>
        <w:top w:val="none" w:sz="0" w:space="0" w:color="auto"/>
        <w:left w:val="none" w:sz="0" w:space="0" w:color="auto"/>
        <w:bottom w:val="none" w:sz="0" w:space="0" w:color="auto"/>
        <w:right w:val="none" w:sz="0" w:space="0" w:color="auto"/>
      </w:divBdr>
    </w:div>
    <w:div w:id="948707406">
      <w:bodyDiv w:val="1"/>
      <w:marLeft w:val="0"/>
      <w:marRight w:val="0"/>
      <w:marTop w:val="0"/>
      <w:marBottom w:val="0"/>
      <w:divBdr>
        <w:top w:val="none" w:sz="0" w:space="0" w:color="auto"/>
        <w:left w:val="none" w:sz="0" w:space="0" w:color="auto"/>
        <w:bottom w:val="none" w:sz="0" w:space="0" w:color="auto"/>
        <w:right w:val="none" w:sz="0" w:space="0" w:color="auto"/>
      </w:divBdr>
      <w:divsChild>
        <w:div w:id="1684474105">
          <w:marLeft w:val="0"/>
          <w:marRight w:val="0"/>
          <w:marTop w:val="0"/>
          <w:marBottom w:val="0"/>
          <w:divBdr>
            <w:top w:val="none" w:sz="0" w:space="0" w:color="auto"/>
            <w:left w:val="none" w:sz="0" w:space="0" w:color="auto"/>
            <w:bottom w:val="none" w:sz="0" w:space="0" w:color="auto"/>
            <w:right w:val="none" w:sz="0" w:space="0" w:color="auto"/>
          </w:divBdr>
        </w:div>
      </w:divsChild>
    </w:div>
    <w:div w:id="1053626882">
      <w:bodyDiv w:val="1"/>
      <w:marLeft w:val="0"/>
      <w:marRight w:val="0"/>
      <w:marTop w:val="0"/>
      <w:marBottom w:val="0"/>
      <w:divBdr>
        <w:top w:val="none" w:sz="0" w:space="0" w:color="auto"/>
        <w:left w:val="none" w:sz="0" w:space="0" w:color="auto"/>
        <w:bottom w:val="none" w:sz="0" w:space="0" w:color="auto"/>
        <w:right w:val="none" w:sz="0" w:space="0" w:color="auto"/>
      </w:divBdr>
    </w:div>
    <w:div w:id="1084718732">
      <w:bodyDiv w:val="1"/>
      <w:marLeft w:val="0"/>
      <w:marRight w:val="0"/>
      <w:marTop w:val="0"/>
      <w:marBottom w:val="0"/>
      <w:divBdr>
        <w:top w:val="none" w:sz="0" w:space="0" w:color="auto"/>
        <w:left w:val="none" w:sz="0" w:space="0" w:color="auto"/>
        <w:bottom w:val="none" w:sz="0" w:space="0" w:color="auto"/>
        <w:right w:val="none" w:sz="0" w:space="0" w:color="auto"/>
      </w:divBdr>
    </w:div>
    <w:div w:id="1219828123">
      <w:bodyDiv w:val="1"/>
      <w:marLeft w:val="0"/>
      <w:marRight w:val="0"/>
      <w:marTop w:val="0"/>
      <w:marBottom w:val="0"/>
      <w:divBdr>
        <w:top w:val="none" w:sz="0" w:space="0" w:color="auto"/>
        <w:left w:val="none" w:sz="0" w:space="0" w:color="auto"/>
        <w:bottom w:val="none" w:sz="0" w:space="0" w:color="auto"/>
        <w:right w:val="none" w:sz="0" w:space="0" w:color="auto"/>
      </w:divBdr>
    </w:div>
    <w:div w:id="1261337193">
      <w:bodyDiv w:val="1"/>
      <w:marLeft w:val="0"/>
      <w:marRight w:val="0"/>
      <w:marTop w:val="0"/>
      <w:marBottom w:val="0"/>
      <w:divBdr>
        <w:top w:val="none" w:sz="0" w:space="0" w:color="auto"/>
        <w:left w:val="none" w:sz="0" w:space="0" w:color="auto"/>
        <w:bottom w:val="none" w:sz="0" w:space="0" w:color="auto"/>
        <w:right w:val="none" w:sz="0" w:space="0" w:color="auto"/>
      </w:divBdr>
    </w:div>
    <w:div w:id="1634017781">
      <w:bodyDiv w:val="1"/>
      <w:marLeft w:val="0"/>
      <w:marRight w:val="0"/>
      <w:marTop w:val="0"/>
      <w:marBottom w:val="0"/>
      <w:divBdr>
        <w:top w:val="none" w:sz="0" w:space="0" w:color="auto"/>
        <w:left w:val="none" w:sz="0" w:space="0" w:color="auto"/>
        <w:bottom w:val="none" w:sz="0" w:space="0" w:color="auto"/>
        <w:right w:val="none" w:sz="0" w:space="0" w:color="auto"/>
      </w:divBdr>
    </w:div>
    <w:div w:id="1779064674">
      <w:bodyDiv w:val="1"/>
      <w:marLeft w:val="0"/>
      <w:marRight w:val="0"/>
      <w:marTop w:val="0"/>
      <w:marBottom w:val="0"/>
      <w:divBdr>
        <w:top w:val="none" w:sz="0" w:space="0" w:color="auto"/>
        <w:left w:val="none" w:sz="0" w:space="0" w:color="auto"/>
        <w:bottom w:val="none" w:sz="0" w:space="0" w:color="auto"/>
        <w:right w:val="none" w:sz="0" w:space="0" w:color="auto"/>
      </w:divBdr>
    </w:div>
    <w:div w:id="1792623687">
      <w:bodyDiv w:val="1"/>
      <w:marLeft w:val="0"/>
      <w:marRight w:val="0"/>
      <w:marTop w:val="0"/>
      <w:marBottom w:val="0"/>
      <w:divBdr>
        <w:top w:val="none" w:sz="0" w:space="0" w:color="auto"/>
        <w:left w:val="none" w:sz="0" w:space="0" w:color="auto"/>
        <w:bottom w:val="none" w:sz="0" w:space="0" w:color="auto"/>
        <w:right w:val="none" w:sz="0" w:space="0" w:color="auto"/>
      </w:divBdr>
    </w:div>
    <w:div w:id="1827163590">
      <w:bodyDiv w:val="1"/>
      <w:marLeft w:val="0"/>
      <w:marRight w:val="0"/>
      <w:marTop w:val="0"/>
      <w:marBottom w:val="0"/>
      <w:divBdr>
        <w:top w:val="none" w:sz="0" w:space="0" w:color="auto"/>
        <w:left w:val="none" w:sz="0" w:space="0" w:color="auto"/>
        <w:bottom w:val="none" w:sz="0" w:space="0" w:color="auto"/>
        <w:right w:val="none" w:sz="0" w:space="0" w:color="auto"/>
      </w:divBdr>
    </w:div>
    <w:div w:id="1946493904">
      <w:bodyDiv w:val="1"/>
      <w:marLeft w:val="0"/>
      <w:marRight w:val="0"/>
      <w:marTop w:val="0"/>
      <w:marBottom w:val="0"/>
      <w:divBdr>
        <w:top w:val="none" w:sz="0" w:space="0" w:color="auto"/>
        <w:left w:val="none" w:sz="0" w:space="0" w:color="auto"/>
        <w:bottom w:val="none" w:sz="0" w:space="0" w:color="auto"/>
        <w:right w:val="none" w:sz="0" w:space="0" w:color="auto"/>
      </w:divBdr>
    </w:div>
    <w:div w:id="20887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rubio@utec.edu.pe" TargetMode="External"/><Relationship Id="rId18" Type="http://schemas.openxmlformats.org/officeDocument/2006/relationships/hyperlink" Target="http://blogs.gestion.pe/sostenibilidadaplicada/2016/01/como-contribuir-al-hambre-cero-desde-el-sector-privado.html" TargetMode="External"/><Relationship Id="rId26" Type="http://schemas.openxmlformats.org/officeDocument/2006/relationships/hyperlink" Target="http://www.un.org/es/millenniumgoals/pdf/2015/mdg-report-2015_spanish.pdf" TargetMode="External"/><Relationship Id="rId3" Type="http://schemas.openxmlformats.org/officeDocument/2006/relationships/styles" Target="styles.xml"/><Relationship Id="rId21" Type="http://schemas.openxmlformats.org/officeDocument/2006/relationships/hyperlink" Target="http://blogs.gestion.pe/sostenibilidadaplicada/2016/03/ignorancia-y-prejuicios-desafios-de-la-educacion-en-el-peru.html" TargetMode="External"/><Relationship Id="rId7" Type="http://schemas.openxmlformats.org/officeDocument/2006/relationships/footnotes" Target="footnotes.xml"/><Relationship Id="rId12" Type="http://schemas.openxmlformats.org/officeDocument/2006/relationships/hyperlink" Target="mailto:vramirez@utec.edu.pe" TargetMode="External"/><Relationship Id="rId17" Type="http://schemas.openxmlformats.org/officeDocument/2006/relationships/hyperlink" Target="http://blogs.gestion.pe/sostenibilidadaplicada/2015/11/los-17-objetivos-de-desarrollo-sostenible-que-le-toca-al-sector-privado.html" TargetMode="External"/><Relationship Id="rId25" Type="http://schemas.openxmlformats.org/officeDocument/2006/relationships/hyperlink" Target="http://www.millennium-project.org/millennium/Global.../15GlobalChallengesSpanish.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bvaopenmind.com/articulo/15-desafios-globales-para-las-proximas-decadas1/" TargetMode="External"/><Relationship Id="rId20" Type="http://schemas.openxmlformats.org/officeDocument/2006/relationships/hyperlink" Target="http://blogs.gestion.pe/sostenibilidadaplicada/2016/02/generando-valor-a-traves-de-la-inversion-privada-en-salud-y-bienestar.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pizarror@utec.edu.pe" TargetMode="External"/><Relationship Id="rId24" Type="http://schemas.openxmlformats.org/officeDocument/2006/relationships/hyperlink" Target="http://blogs.gestion.pe/sostenibilidadaplicada/2016/07/como-contribuir-al-suministro-de-energia-inclusiva-y-sostenibl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czorrilla@utec.edu.pe" TargetMode="External"/><Relationship Id="rId23" Type="http://schemas.openxmlformats.org/officeDocument/2006/relationships/hyperlink" Target="http://blogs.gestion.pe/sostenibilidadaplicada/2016/06/el-agua-es-para-todos.html" TargetMode="External"/><Relationship Id="rId28" Type="http://schemas.openxmlformats.org/officeDocument/2006/relationships/hyperlink" Target="http://lema.rae.es/dpd/?key" TargetMode="External"/><Relationship Id="rId10" Type="http://schemas.openxmlformats.org/officeDocument/2006/relationships/hyperlink" Target="mailto:gcarrillo@utec.edu.pe" TargetMode="External"/><Relationship Id="rId19" Type="http://schemas.openxmlformats.org/officeDocument/2006/relationships/hyperlink" Target="http://blogs.gestion.pe/sostenibilidadaplicada/2016/01/como-contribuir-al-hambre-cero-desde-el-sector-privado.html" TargetMode="Externa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ttijero@utec.edu.pe" TargetMode="External"/><Relationship Id="rId14" Type="http://schemas.openxmlformats.org/officeDocument/2006/relationships/hyperlink" Target="mailto:ovidal@utec.edu.pe" TargetMode="External"/><Relationship Id="rId22" Type="http://schemas.openxmlformats.org/officeDocument/2006/relationships/hyperlink" Target="http://blogs.gestion.pe/sostenibilidadaplicada/2016/05/como-lograr-la-igualdad-de-genero-en-mi-empresa.html" TargetMode="External"/><Relationship Id="rId27" Type="http://schemas.openxmlformats.org/officeDocument/2006/relationships/hyperlink" Target="http://dle.rae.es/?w=diccionario"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5B8C3-3BB5-4A47-98C7-0314EC47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2646</Words>
  <Characters>14559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Mauricio Power Alava</dc:creator>
  <cp:lastModifiedBy>Gisselle Andrea Huamani Rossini</cp:lastModifiedBy>
  <cp:revision>6</cp:revision>
  <cp:lastPrinted>2017-03-14T22:58:00Z</cp:lastPrinted>
  <dcterms:created xsi:type="dcterms:W3CDTF">2017-03-15T14:33:00Z</dcterms:created>
  <dcterms:modified xsi:type="dcterms:W3CDTF">2017-03-24T17:38:00Z</dcterms:modified>
</cp:coreProperties>
</file>